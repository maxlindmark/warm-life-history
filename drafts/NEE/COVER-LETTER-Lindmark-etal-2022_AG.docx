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A2788" w14:textId="77777777" w:rsidR="00231AB2" w:rsidRPr="00A54597" w:rsidRDefault="003B7A74" w:rsidP="00534EBC">
      <w:pPr>
        <w:contextualSpacing/>
        <w:jc w:val="center"/>
        <w:rPr>
          <w:b/>
          <w:i/>
          <w:sz w:val="32"/>
          <w:szCs w:val="32"/>
          <w:lang w:val="en-US"/>
        </w:rPr>
      </w:pPr>
      <w:sdt>
        <w:sdtPr>
          <w:tag w:val="goog_rdk_0"/>
          <w:id w:val="-56396389"/>
          <w:showingPlcHdr/>
        </w:sdtPr>
        <w:sdtEndPr/>
        <w:sdtContent>
          <w:r w:rsidR="00231AB2" w:rsidRPr="00A54597">
            <w:rPr>
              <w:lang w:val="en-US"/>
            </w:rPr>
            <w:t xml:space="preserve">     </w:t>
          </w:r>
        </w:sdtContent>
      </w:sdt>
      <w:r w:rsidR="00231AB2" w:rsidRPr="00A54597">
        <w:rPr>
          <w:b/>
          <w:i/>
          <w:sz w:val="32"/>
          <w:szCs w:val="32"/>
          <w:lang w:val="en-US"/>
        </w:rPr>
        <w:t>Manuscript</w:t>
      </w:r>
    </w:p>
    <w:p w14:paraId="278B65CC" w14:textId="77777777" w:rsidR="00231AB2" w:rsidRPr="00A54597" w:rsidRDefault="003B7A74" w:rsidP="00534EBC">
      <w:pPr>
        <w:contextualSpacing/>
        <w:jc w:val="center"/>
        <w:rPr>
          <w:b/>
          <w:sz w:val="32"/>
          <w:szCs w:val="32"/>
          <w:lang w:val="en-US"/>
        </w:rPr>
      </w:pPr>
      <w:sdt>
        <w:sdtPr>
          <w:tag w:val="goog_rdk_1"/>
          <w:id w:val="-432973576"/>
        </w:sdtPr>
        <w:sdtEndPr/>
        <w:sdtContent/>
      </w:sdt>
      <w:r w:rsidR="00231AB2" w:rsidRPr="00A54597">
        <w:rPr>
          <w:b/>
          <w:sz w:val="32"/>
          <w:szCs w:val="32"/>
          <w:lang w:val="en-US"/>
        </w:rPr>
        <w:t>Larger but younger fish when growth compensates for higher mortality in heated</w:t>
      </w:r>
      <w:r w:rsidR="00231AB2" w:rsidRPr="00A54597" w:rsidDel="00320473">
        <w:rPr>
          <w:b/>
          <w:sz w:val="32"/>
          <w:szCs w:val="32"/>
          <w:lang w:val="en-US"/>
        </w:rPr>
        <w:t xml:space="preserve"> </w:t>
      </w:r>
      <w:r w:rsidR="00231AB2" w:rsidRPr="00A54597">
        <w:rPr>
          <w:b/>
          <w:sz w:val="32"/>
          <w:szCs w:val="32"/>
          <w:lang w:val="en-US"/>
        </w:rPr>
        <w:t>ecosystem</w:t>
      </w:r>
    </w:p>
    <w:p w14:paraId="29CD1156" w14:textId="77777777" w:rsidR="00231AB2" w:rsidRPr="00A54597" w:rsidRDefault="00231AB2" w:rsidP="00534EBC">
      <w:pPr>
        <w:contextualSpacing/>
        <w:jc w:val="both"/>
        <w:rPr>
          <w:lang w:val="en-US"/>
        </w:rPr>
      </w:pPr>
    </w:p>
    <w:p w14:paraId="3B1EDBFF" w14:textId="77777777" w:rsidR="00231AB2" w:rsidRPr="00261347" w:rsidRDefault="00231AB2" w:rsidP="00534EBC">
      <w:pPr>
        <w:contextualSpacing/>
        <w:jc w:val="both"/>
        <w:rPr>
          <w:vertAlign w:val="superscript"/>
        </w:rPr>
      </w:pPr>
      <w:r w:rsidRPr="00261347">
        <w:t xml:space="preserve">Max </w:t>
      </w:r>
      <w:proofErr w:type="gramStart"/>
      <w:r w:rsidRPr="00261347">
        <w:t>Lindmark</w:t>
      </w:r>
      <w:r w:rsidRPr="00261347">
        <w:rPr>
          <w:vertAlign w:val="superscript"/>
        </w:rPr>
        <w:t>a,b</w:t>
      </w:r>
      <w:proofErr w:type="gramEnd"/>
      <w:r w:rsidRPr="00261347">
        <w:rPr>
          <w:vertAlign w:val="superscript"/>
        </w:rPr>
        <w:t>,1</w:t>
      </w:r>
      <w:r w:rsidRPr="00261347">
        <w:t xml:space="preserve">, Malin  </w:t>
      </w:r>
      <w:proofErr w:type="spellStart"/>
      <w:r w:rsidRPr="00261347">
        <w:t>Karlsson</w:t>
      </w:r>
      <w:r w:rsidRPr="00261347">
        <w:rPr>
          <w:vertAlign w:val="superscript"/>
        </w:rPr>
        <w:t>a</w:t>
      </w:r>
      <w:proofErr w:type="spellEnd"/>
      <w:r w:rsidRPr="00261347">
        <w:t xml:space="preserve">, Anna </w:t>
      </w:r>
      <w:proofErr w:type="spellStart"/>
      <w:r w:rsidRPr="00261347">
        <w:t>Gårdmark</w:t>
      </w:r>
      <w:r w:rsidRPr="00261347">
        <w:rPr>
          <w:vertAlign w:val="superscript"/>
        </w:rPr>
        <w:t>c</w:t>
      </w:r>
      <w:proofErr w:type="spellEnd"/>
    </w:p>
    <w:p w14:paraId="29EA919E" w14:textId="77777777" w:rsidR="00231AB2" w:rsidRPr="00261347" w:rsidRDefault="00231AB2" w:rsidP="00534EBC">
      <w:pPr>
        <w:contextualSpacing/>
        <w:jc w:val="both"/>
      </w:pPr>
    </w:p>
    <w:p w14:paraId="26E114EB" w14:textId="77777777" w:rsidR="00231AB2" w:rsidRPr="00A54597" w:rsidRDefault="00231AB2" w:rsidP="00534EBC">
      <w:pPr>
        <w:contextualSpacing/>
        <w:jc w:val="both"/>
        <w:rPr>
          <w:lang w:val="en-US"/>
        </w:rPr>
      </w:pPr>
      <w:proofErr w:type="gramStart"/>
      <w:r w:rsidRPr="00A54597">
        <w:rPr>
          <w:vertAlign w:val="superscript"/>
          <w:lang w:val="en-US"/>
        </w:rPr>
        <w:t>a</w:t>
      </w:r>
      <w:proofErr w:type="gramEnd"/>
      <w:r w:rsidRPr="00A54597">
        <w:rPr>
          <w:vertAlign w:val="superscript"/>
          <w:lang w:val="en-US"/>
        </w:rPr>
        <w:t xml:space="preserve"> </w:t>
      </w:r>
      <w:r w:rsidRPr="00A54597">
        <w:rPr>
          <w:lang w:val="en-US"/>
        </w:rPr>
        <w:t xml:space="preserve">Swedish University of Agricultural Sciences, Department of Aquatic Resources, Institute of Coastal Research,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742 42 Öregrund, Sweden</w:t>
      </w:r>
    </w:p>
    <w:p w14:paraId="23EC4FE4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BC1B379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b </w:t>
      </w:r>
      <w:r w:rsidRPr="00A54597">
        <w:rPr>
          <w:lang w:val="en-US"/>
        </w:rPr>
        <w:t xml:space="preserve">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</w:t>
      </w:r>
    </w:p>
    <w:p w14:paraId="110EF40A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05B4D743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c </w:t>
      </w:r>
      <w:r w:rsidRPr="00A54597">
        <w:rPr>
          <w:lang w:val="en-US"/>
        </w:rPr>
        <w:t xml:space="preserve">Swedish University of Agricultural Sciences, Department of Aquatic Resources,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SE-742 42 Öregrund, Sweden</w:t>
      </w:r>
    </w:p>
    <w:p w14:paraId="05B2DE97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A11F1A4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>1</w:t>
      </w:r>
      <w:r w:rsidRPr="00A54597">
        <w:rPr>
          <w:lang w:val="en-US"/>
        </w:rPr>
        <w:t xml:space="preserve"> Author to whom correspondence should be addressed. Current address:</w:t>
      </w:r>
    </w:p>
    <w:p w14:paraId="5D6FEF8D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Max Lindmark, 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Sweden, Tel.: +46(0)104784137, email: max.lindmark@slu.se</w:t>
      </w:r>
    </w:p>
    <w:p w14:paraId="60185725" w14:textId="77777777" w:rsidR="00EF12BA" w:rsidRPr="00A54597" w:rsidRDefault="00EF12BA" w:rsidP="00534EBC">
      <w:pPr>
        <w:contextualSpacing/>
        <w:jc w:val="both"/>
        <w:rPr>
          <w:lang w:val="en-US"/>
        </w:rPr>
      </w:pPr>
    </w:p>
    <w:p w14:paraId="027460CE" w14:textId="77777777" w:rsidR="00EF12BA" w:rsidRDefault="00EF12BA" w:rsidP="00534EBC">
      <w:pPr>
        <w:contextualSpacing/>
        <w:jc w:val="both"/>
        <w:rPr>
          <w:lang w:val="en-GB"/>
        </w:rPr>
      </w:pPr>
    </w:p>
    <w:p w14:paraId="672EF763" w14:textId="0BB3D3C4" w:rsidR="00EF12BA" w:rsidRDefault="00EF12BA" w:rsidP="00534EBC">
      <w:pPr>
        <w:contextualSpacing/>
        <w:jc w:val="both"/>
        <w:rPr>
          <w:lang w:val="en-GB"/>
        </w:rPr>
      </w:pPr>
    </w:p>
    <w:p w14:paraId="0CCFC78B" w14:textId="1A26E1F6" w:rsidR="00260424" w:rsidRDefault="00260424" w:rsidP="00534EBC">
      <w:pPr>
        <w:contextualSpacing/>
        <w:jc w:val="both"/>
        <w:rPr>
          <w:lang w:val="en-GB"/>
        </w:rPr>
      </w:pPr>
    </w:p>
    <w:p w14:paraId="60B75243" w14:textId="73DBC182" w:rsidR="00260424" w:rsidRDefault="00260424" w:rsidP="00534EBC">
      <w:pPr>
        <w:contextualSpacing/>
        <w:jc w:val="both"/>
        <w:rPr>
          <w:lang w:val="en-GB"/>
        </w:rPr>
      </w:pPr>
    </w:p>
    <w:p w14:paraId="509B8B04" w14:textId="7A30FCC7" w:rsidR="00260424" w:rsidRDefault="00260424" w:rsidP="00534EBC">
      <w:pPr>
        <w:contextualSpacing/>
        <w:jc w:val="both"/>
        <w:rPr>
          <w:lang w:val="en-GB"/>
        </w:rPr>
      </w:pPr>
    </w:p>
    <w:p w14:paraId="2BD77D25" w14:textId="77777777" w:rsidR="009C0F9E" w:rsidRDefault="009C0F9E" w:rsidP="00534EBC">
      <w:pPr>
        <w:contextualSpacing/>
        <w:jc w:val="both"/>
        <w:rPr>
          <w:lang w:val="en-GB"/>
        </w:rPr>
      </w:pPr>
    </w:p>
    <w:p w14:paraId="6DC0A58E" w14:textId="77777777" w:rsidR="009C0F9E" w:rsidRDefault="009C0F9E" w:rsidP="00534EBC">
      <w:pPr>
        <w:contextualSpacing/>
        <w:jc w:val="both"/>
        <w:rPr>
          <w:lang w:val="en-GB"/>
        </w:rPr>
      </w:pPr>
    </w:p>
    <w:p w14:paraId="0DFC31FA" w14:textId="39DE117E" w:rsidR="009C0F9E" w:rsidRDefault="009C0F9E" w:rsidP="00534EBC">
      <w:pPr>
        <w:contextualSpacing/>
        <w:jc w:val="both"/>
        <w:rPr>
          <w:lang w:val="en-GB"/>
        </w:rPr>
      </w:pPr>
    </w:p>
    <w:p w14:paraId="1751F0B5" w14:textId="3D8C12BE" w:rsidR="0037110F" w:rsidRDefault="0037110F" w:rsidP="00534EBC">
      <w:pPr>
        <w:contextualSpacing/>
        <w:jc w:val="both"/>
        <w:rPr>
          <w:lang w:val="en-GB"/>
        </w:rPr>
      </w:pPr>
    </w:p>
    <w:p w14:paraId="41B7C556" w14:textId="421A4491" w:rsidR="0037110F" w:rsidRDefault="0037110F" w:rsidP="00534EBC">
      <w:pPr>
        <w:contextualSpacing/>
        <w:jc w:val="both"/>
        <w:rPr>
          <w:lang w:val="en-GB"/>
        </w:rPr>
      </w:pPr>
    </w:p>
    <w:p w14:paraId="04C53DBB" w14:textId="1A4383AE" w:rsidR="0037110F" w:rsidRDefault="0037110F" w:rsidP="00534EBC">
      <w:pPr>
        <w:contextualSpacing/>
        <w:jc w:val="both"/>
        <w:rPr>
          <w:lang w:val="en-GB"/>
        </w:rPr>
      </w:pPr>
    </w:p>
    <w:p w14:paraId="2B1F5A64" w14:textId="6CDB804C" w:rsidR="00F304AA" w:rsidRDefault="00F304AA" w:rsidP="00534EBC">
      <w:pPr>
        <w:contextualSpacing/>
        <w:jc w:val="both"/>
        <w:rPr>
          <w:lang w:val="en-GB"/>
        </w:rPr>
      </w:pPr>
    </w:p>
    <w:p w14:paraId="3BD5D8DF" w14:textId="15EDC732" w:rsidR="00F304AA" w:rsidRDefault="00F304AA" w:rsidP="00534EBC">
      <w:pPr>
        <w:contextualSpacing/>
        <w:jc w:val="both"/>
        <w:rPr>
          <w:lang w:val="en-GB"/>
        </w:rPr>
      </w:pPr>
    </w:p>
    <w:p w14:paraId="5DFF7705" w14:textId="2C85DAF3" w:rsidR="00F304AA" w:rsidRDefault="00F304AA" w:rsidP="00534EBC">
      <w:pPr>
        <w:contextualSpacing/>
        <w:jc w:val="both"/>
        <w:rPr>
          <w:lang w:val="en-GB"/>
        </w:rPr>
      </w:pPr>
    </w:p>
    <w:p w14:paraId="262D77D7" w14:textId="395B4B99" w:rsidR="00F304AA" w:rsidRDefault="00F304AA" w:rsidP="00534EBC">
      <w:pPr>
        <w:contextualSpacing/>
        <w:jc w:val="both"/>
        <w:rPr>
          <w:lang w:val="en-GB"/>
        </w:rPr>
      </w:pPr>
    </w:p>
    <w:p w14:paraId="7E6FF3E9" w14:textId="27ED2EDA" w:rsidR="00F304AA" w:rsidRDefault="00F304AA" w:rsidP="00534EBC">
      <w:pPr>
        <w:contextualSpacing/>
        <w:jc w:val="both"/>
        <w:rPr>
          <w:lang w:val="en-GB"/>
        </w:rPr>
      </w:pPr>
    </w:p>
    <w:p w14:paraId="512B28C0" w14:textId="7FC7397E" w:rsidR="00F304AA" w:rsidRDefault="00F304AA" w:rsidP="00534EBC">
      <w:pPr>
        <w:contextualSpacing/>
        <w:jc w:val="both"/>
        <w:rPr>
          <w:lang w:val="en-GB"/>
        </w:rPr>
      </w:pPr>
    </w:p>
    <w:p w14:paraId="18F59E9F" w14:textId="21D2F961" w:rsidR="00F304AA" w:rsidRDefault="00F304AA" w:rsidP="00534EBC">
      <w:pPr>
        <w:contextualSpacing/>
        <w:jc w:val="both"/>
        <w:rPr>
          <w:lang w:val="en-GB"/>
        </w:rPr>
      </w:pPr>
    </w:p>
    <w:p w14:paraId="35B5B9E2" w14:textId="17A8DD0F" w:rsidR="00F304AA" w:rsidRDefault="00F304AA" w:rsidP="00534EBC">
      <w:pPr>
        <w:contextualSpacing/>
        <w:jc w:val="both"/>
        <w:rPr>
          <w:lang w:val="en-GB"/>
        </w:rPr>
      </w:pPr>
    </w:p>
    <w:p w14:paraId="443546A4" w14:textId="4AE3D247" w:rsidR="00F304AA" w:rsidRDefault="00F304AA" w:rsidP="00534EBC">
      <w:pPr>
        <w:contextualSpacing/>
        <w:jc w:val="both"/>
        <w:rPr>
          <w:lang w:val="en-GB"/>
        </w:rPr>
      </w:pPr>
    </w:p>
    <w:p w14:paraId="2106B953" w14:textId="1A005C3A" w:rsidR="00F304AA" w:rsidRDefault="00F304AA" w:rsidP="00534EBC">
      <w:pPr>
        <w:contextualSpacing/>
        <w:jc w:val="both"/>
        <w:rPr>
          <w:lang w:val="en-GB"/>
        </w:rPr>
      </w:pPr>
    </w:p>
    <w:p w14:paraId="1ADEE3F4" w14:textId="73DBDB08" w:rsidR="00F304AA" w:rsidRDefault="00F304AA" w:rsidP="00534EBC">
      <w:pPr>
        <w:contextualSpacing/>
        <w:jc w:val="both"/>
        <w:rPr>
          <w:lang w:val="en-GB"/>
        </w:rPr>
      </w:pPr>
    </w:p>
    <w:p w14:paraId="546EC87A" w14:textId="390DD2DA" w:rsidR="00F304AA" w:rsidRDefault="00F304AA" w:rsidP="00534EBC">
      <w:pPr>
        <w:contextualSpacing/>
        <w:jc w:val="both"/>
        <w:rPr>
          <w:lang w:val="en-GB"/>
        </w:rPr>
      </w:pPr>
    </w:p>
    <w:p w14:paraId="625EC990" w14:textId="69678761" w:rsidR="00F304AA" w:rsidRDefault="00F304AA" w:rsidP="00534EBC">
      <w:pPr>
        <w:contextualSpacing/>
        <w:jc w:val="both"/>
        <w:rPr>
          <w:lang w:val="en-GB"/>
        </w:rPr>
      </w:pPr>
    </w:p>
    <w:p w14:paraId="43C18DEC" w14:textId="736E6FF9" w:rsidR="00F304AA" w:rsidRDefault="00F304AA" w:rsidP="00534EBC">
      <w:pPr>
        <w:contextualSpacing/>
        <w:jc w:val="both"/>
        <w:rPr>
          <w:lang w:val="en-GB"/>
        </w:rPr>
      </w:pPr>
    </w:p>
    <w:p w14:paraId="6ECA8A1B" w14:textId="6B212850" w:rsidR="00F304AA" w:rsidRDefault="00F304AA" w:rsidP="00534EBC">
      <w:pPr>
        <w:contextualSpacing/>
        <w:jc w:val="both"/>
        <w:rPr>
          <w:lang w:val="en-GB"/>
        </w:rPr>
      </w:pPr>
    </w:p>
    <w:p w14:paraId="721484AA" w14:textId="77777777" w:rsidR="00F304AA" w:rsidRDefault="00F304AA" w:rsidP="00534EBC">
      <w:pPr>
        <w:contextualSpacing/>
        <w:jc w:val="both"/>
        <w:rPr>
          <w:lang w:val="en-GB"/>
        </w:rPr>
      </w:pPr>
    </w:p>
    <w:p w14:paraId="62246042" w14:textId="77777777" w:rsidR="0037110F" w:rsidRDefault="0037110F" w:rsidP="00534EBC">
      <w:pPr>
        <w:contextualSpacing/>
        <w:jc w:val="both"/>
        <w:rPr>
          <w:lang w:val="en-GB"/>
        </w:rPr>
      </w:pPr>
    </w:p>
    <w:p w14:paraId="3FE6F587" w14:textId="129C3725" w:rsidR="00AD6FD7" w:rsidRPr="00361FEE" w:rsidRDefault="00AD6FD7" w:rsidP="00534EBC">
      <w:pPr>
        <w:contextualSpacing/>
        <w:jc w:val="both"/>
        <w:rPr>
          <w:lang w:val="en-GB"/>
        </w:rPr>
      </w:pPr>
      <w:r w:rsidRPr="00361FEE">
        <w:rPr>
          <w:lang w:val="en-GB"/>
        </w:rPr>
        <w:lastRenderedPageBreak/>
        <w:t>Dear Editor,</w:t>
      </w:r>
    </w:p>
    <w:p w14:paraId="1A662026" w14:textId="46602436" w:rsidR="00FC35E2" w:rsidRPr="00A54597" w:rsidRDefault="00FC35E2" w:rsidP="00534EBC">
      <w:pPr>
        <w:contextualSpacing/>
        <w:jc w:val="both"/>
        <w:rPr>
          <w:rFonts w:cstheme="minorHAnsi"/>
          <w:i/>
          <w:lang w:val="en-US"/>
        </w:rPr>
      </w:pPr>
      <w:r w:rsidRPr="00361FEE">
        <w:rPr>
          <w:rFonts w:cstheme="minorHAnsi"/>
          <w:lang w:val="en-GB"/>
        </w:rPr>
        <w:t>I am submitting the manuscript ‘</w:t>
      </w:r>
      <w:r w:rsidR="009A7BDC" w:rsidRPr="009A7BDC">
        <w:rPr>
          <w:rFonts w:cstheme="minorHAnsi"/>
          <w:i/>
          <w:lang w:val="en-GB"/>
        </w:rPr>
        <w:t>Larger but younger fish when growth compensates for higher mortality in heated ecosystem</w:t>
      </w:r>
      <w:r w:rsidRPr="00361FEE">
        <w:rPr>
          <w:rFonts w:cstheme="minorHAnsi"/>
          <w:lang w:val="en-GB"/>
        </w:rPr>
        <w:t xml:space="preserve">’ for consideration to be published </w:t>
      </w:r>
      <w:r w:rsidR="009F3593" w:rsidRPr="00361FEE">
        <w:rPr>
          <w:rFonts w:cstheme="minorHAnsi"/>
          <w:lang w:val="en-GB"/>
        </w:rPr>
        <w:t>as a</w:t>
      </w:r>
      <w:r w:rsidR="001B00CF">
        <w:rPr>
          <w:rFonts w:cstheme="minorHAnsi"/>
          <w:lang w:val="en-GB"/>
        </w:rPr>
        <w:t>n article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="001000A0" w:rsidRPr="00A54597">
        <w:rPr>
          <w:rFonts w:cstheme="minorHAnsi"/>
          <w:i/>
          <w:iCs/>
          <w:lang w:val="en-US"/>
        </w:rPr>
        <w:t xml:space="preserve">Nature </w:t>
      </w:r>
      <w:r w:rsidR="0061628D" w:rsidRPr="00A54597">
        <w:rPr>
          <w:rFonts w:cstheme="minorHAnsi"/>
          <w:i/>
          <w:iCs/>
          <w:lang w:val="en-US"/>
        </w:rPr>
        <w:t xml:space="preserve">Ecology </w:t>
      </w:r>
      <w:r w:rsidR="00C8731C" w:rsidRPr="00A54597">
        <w:rPr>
          <w:rFonts w:cstheme="minorHAnsi"/>
          <w:i/>
          <w:iCs/>
          <w:lang w:val="en-US"/>
        </w:rPr>
        <w:t>&amp;</w:t>
      </w:r>
      <w:r w:rsidR="0061628D" w:rsidRPr="00A54597">
        <w:rPr>
          <w:rFonts w:cstheme="minorHAnsi"/>
          <w:i/>
          <w:iCs/>
          <w:lang w:val="en-US"/>
        </w:rPr>
        <w:t xml:space="preserve"> Evolution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A54597" w:rsidRDefault="00EE17BA" w:rsidP="00534EBC">
      <w:pPr>
        <w:contextualSpacing/>
        <w:jc w:val="both"/>
        <w:rPr>
          <w:rFonts w:cstheme="minorHAnsi"/>
          <w:lang w:val="en-US"/>
        </w:rPr>
      </w:pPr>
    </w:p>
    <w:p w14:paraId="77E5D8B9" w14:textId="46D2B09A" w:rsidR="00A16B5A" w:rsidRPr="00A54597" w:rsidRDefault="00F96E0F" w:rsidP="00534EBC">
      <w:pPr>
        <w:contextualSpacing/>
        <w:jc w:val="both"/>
        <w:rPr>
          <w:lang w:val="en-US"/>
        </w:rPr>
      </w:pPr>
      <w:r>
        <w:rPr>
          <w:lang w:val="en-GB"/>
        </w:rPr>
        <w:t xml:space="preserve">Global warming is often predicted to </w:t>
      </w:r>
      <w:r w:rsidR="00B32C00">
        <w:rPr>
          <w:lang w:val="en-GB"/>
        </w:rPr>
        <w:t xml:space="preserve">lead to faster growth rates, but overall </w:t>
      </w:r>
      <w:r>
        <w:rPr>
          <w:lang w:val="en-GB"/>
        </w:rPr>
        <w:t>shrinking of ectotherm species (e.g.</w:t>
      </w:r>
      <w:r w:rsidR="004A15F8">
        <w:rPr>
          <w:lang w:val="en-GB"/>
        </w:rPr>
        <w:t>,</w:t>
      </w:r>
      <w:r>
        <w:rPr>
          <w:lang w:val="en-GB"/>
        </w:rPr>
        <w:t xml:space="preserve"> declines in mean body size</w:t>
      </w:r>
      <w:r w:rsidR="00B32C00">
        <w:rPr>
          <w:lang w:val="en-GB"/>
        </w:rPr>
        <w:t xml:space="preserve"> due to declines in adult size-at-age</w:t>
      </w:r>
      <w:r>
        <w:rPr>
          <w:lang w:val="en-GB"/>
        </w:rPr>
        <w:t>)</w:t>
      </w:r>
      <w:r w:rsidR="00DB298A">
        <w:rPr>
          <w:lang w:val="en-GB"/>
        </w:rPr>
        <w:t>. How</w:t>
      </w:r>
      <w:r w:rsidR="00B32C00">
        <w:rPr>
          <w:lang w:val="en-GB"/>
        </w:rPr>
        <w:t>ever</w:t>
      </w:r>
      <w:r w:rsidR="00DB298A">
        <w:rPr>
          <w:lang w:val="en-GB"/>
        </w:rPr>
        <w:t>, more informative than changes in average sizes is ho</w:t>
      </w:r>
      <w:r w:rsidR="00EB6228">
        <w:rPr>
          <w:lang w:val="en-GB"/>
        </w:rPr>
        <w:t xml:space="preserve">w </w:t>
      </w:r>
      <w:r w:rsidR="00F5087D">
        <w:rPr>
          <w:lang w:val="en-GB"/>
        </w:rPr>
        <w:t>the size spectrum of species change</w:t>
      </w:r>
      <w:r w:rsidR="00A54597">
        <w:rPr>
          <w:lang w:val="en-GB"/>
        </w:rPr>
        <w:t>s</w:t>
      </w:r>
      <w:r w:rsidR="000712F7">
        <w:rPr>
          <w:lang w:val="en-GB"/>
        </w:rPr>
        <w:t xml:space="preserve">. This is </w:t>
      </w:r>
      <w:r w:rsidR="00F5087D">
        <w:rPr>
          <w:lang w:val="en-GB"/>
        </w:rPr>
        <w:t xml:space="preserve">because key biological rates and ecological processes scale with size, and </w:t>
      </w:r>
      <w:r w:rsidR="00F5087D" w:rsidRPr="00A54597">
        <w:rPr>
          <w:lang w:val="en-US"/>
        </w:rPr>
        <w:t>the value of these traits for the mean body size of a population is not the same as the mean population trait value</w:t>
      </w:r>
      <w:r w:rsidR="00A54597">
        <w:rPr>
          <w:lang w:val="en-US"/>
        </w:rPr>
        <w:t>,</w:t>
      </w:r>
      <w:r w:rsidR="003E68EE" w:rsidRPr="00A54597">
        <w:rPr>
          <w:lang w:val="en-US"/>
        </w:rPr>
        <w:t xml:space="preserve"> due to </w:t>
      </w:r>
      <w:proofErr w:type="spellStart"/>
      <w:r w:rsidR="003E68EE" w:rsidRPr="00A54597">
        <w:rPr>
          <w:lang w:val="en-US"/>
        </w:rPr>
        <w:t>allometric</w:t>
      </w:r>
      <w:proofErr w:type="spellEnd"/>
      <w:r w:rsidR="003E68EE" w:rsidRPr="00A54597">
        <w:rPr>
          <w:lang w:val="en-US"/>
        </w:rPr>
        <w:t xml:space="preserve"> scaling.</w:t>
      </w:r>
      <w:r w:rsidR="00D06228" w:rsidRPr="00A54597">
        <w:rPr>
          <w:lang w:val="en-US"/>
        </w:rPr>
        <w:t xml:space="preserve"> </w:t>
      </w:r>
    </w:p>
    <w:p w14:paraId="110410D2" w14:textId="64061012" w:rsidR="00D06228" w:rsidRPr="00A54597" w:rsidRDefault="00D06228" w:rsidP="00534EBC">
      <w:pPr>
        <w:contextualSpacing/>
        <w:jc w:val="both"/>
        <w:rPr>
          <w:lang w:val="en-US"/>
        </w:rPr>
      </w:pPr>
    </w:p>
    <w:p w14:paraId="57A35CD4" w14:textId="2233810B" w:rsidR="00D06228" w:rsidRPr="00A54597" w:rsidRDefault="00D06228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The size-spectrum of species is shaped by temperature-dependent </w:t>
      </w:r>
      <w:r w:rsidR="009E27F4" w:rsidRPr="00A54597">
        <w:rPr>
          <w:lang w:val="en-US"/>
        </w:rPr>
        <w:t xml:space="preserve">biological and </w:t>
      </w:r>
      <w:r w:rsidRPr="00A54597">
        <w:rPr>
          <w:lang w:val="en-US"/>
        </w:rPr>
        <w:t>ecological processes such as body growth, mortality and recruitment</w:t>
      </w:r>
      <w:r w:rsidR="00727845" w:rsidRPr="00A54597">
        <w:rPr>
          <w:lang w:val="en-US"/>
        </w:rPr>
        <w:t xml:space="preserve">. </w:t>
      </w:r>
      <w:r w:rsidR="00F930F5" w:rsidRPr="00A54597">
        <w:rPr>
          <w:lang w:val="en-US"/>
        </w:rPr>
        <w:t xml:space="preserve">In this study, </w:t>
      </w:r>
      <w:r w:rsidR="00896D1E" w:rsidRPr="00A54597">
        <w:rPr>
          <w:lang w:val="en-US"/>
        </w:rPr>
        <w:t>we use data from a unique, large-scale 23-year-long heating-experiment</w:t>
      </w:r>
      <w:r w:rsidR="009B7C3E" w:rsidRPr="00A54597">
        <w:rPr>
          <w:lang w:val="en-US"/>
        </w:rPr>
        <w:t xml:space="preserve"> (</w:t>
      </w:r>
      <w:r w:rsidR="008E44DD" w:rsidRPr="00A54597">
        <w:rPr>
          <w:lang w:val="en-US"/>
        </w:rPr>
        <w:t>~</w:t>
      </w:r>
      <w:r w:rsidR="009B7C3E" w:rsidRPr="00A54597">
        <w:rPr>
          <w:lang w:val="en-US"/>
        </w:rPr>
        <w:t>+8</w:t>
      </w:r>
      <m:oMath>
        <m:r>
          <w:rPr>
            <w:rFonts w:ascii="Cambria Math" w:hAnsi="Cambria Math"/>
            <w:lang w:val="en-US"/>
          </w:rPr>
          <m:t>℃</m:t>
        </m:r>
      </m:oMath>
      <w:r w:rsidR="009B7C3E" w:rsidRPr="00A54597">
        <w:rPr>
          <w:lang w:val="en-US"/>
        </w:rPr>
        <w:t>)</w:t>
      </w:r>
      <w:r w:rsidR="00896D1E" w:rsidRPr="00A54597">
        <w:rPr>
          <w:lang w:val="en-US"/>
        </w:rPr>
        <w:t xml:space="preserve"> of a coastal ecosystem </w:t>
      </w:r>
      <w:r w:rsidR="002E53F3" w:rsidRPr="00A54597">
        <w:rPr>
          <w:lang w:val="en-US"/>
        </w:rPr>
        <w:t xml:space="preserve">(and a non-warmed reference area) </w:t>
      </w:r>
      <w:r w:rsidR="00896D1E" w:rsidRPr="00A54597">
        <w:rPr>
          <w:lang w:val="en-US"/>
        </w:rPr>
        <w:t>to quantify how warming changed fish body growth</w:t>
      </w:r>
      <w:r w:rsidR="00573FBF" w:rsidRPr="00A54597">
        <w:rPr>
          <w:lang w:val="en-US"/>
        </w:rPr>
        <w:t xml:space="preserve"> and</w:t>
      </w:r>
      <w:r w:rsidR="00896D1E" w:rsidRPr="00A54597">
        <w:rPr>
          <w:lang w:val="en-US"/>
        </w:rPr>
        <w:t xml:space="preserve"> mortality</w:t>
      </w:r>
      <w:r w:rsidR="00573FBF" w:rsidRPr="00A54597">
        <w:rPr>
          <w:lang w:val="en-US"/>
        </w:rPr>
        <w:t>, and how that has affected the size-spectrum.</w:t>
      </w:r>
      <w:r w:rsidR="003C625B" w:rsidRPr="00A54597">
        <w:rPr>
          <w:lang w:val="en-US"/>
        </w:rPr>
        <w:t xml:space="preserve"> W</w:t>
      </w:r>
      <w:r w:rsidR="006E6153" w:rsidRPr="00A54597">
        <w:rPr>
          <w:lang w:val="en-US"/>
        </w:rPr>
        <w:t>e quantify differences in key individual- and population level parameters, such as body growth, asymptotic size, mortality rates, and size-spectra between the heated and reference coastal area</w:t>
      </w:r>
      <w:r w:rsidR="003E06EE" w:rsidRPr="00A54597">
        <w:rPr>
          <w:lang w:val="en-US"/>
        </w:rPr>
        <w:t>, using hierarchical Bayesian models</w:t>
      </w:r>
      <w:r w:rsidR="00097019" w:rsidRPr="00A54597">
        <w:rPr>
          <w:lang w:val="en-US"/>
        </w:rPr>
        <w:t>.</w:t>
      </w:r>
    </w:p>
    <w:p w14:paraId="51D44960" w14:textId="580FD6C5" w:rsidR="00D90C32" w:rsidRPr="00A54597" w:rsidRDefault="00D90C32" w:rsidP="00534EBC">
      <w:pPr>
        <w:contextualSpacing/>
        <w:jc w:val="both"/>
        <w:rPr>
          <w:lang w:val="en-US"/>
        </w:rPr>
      </w:pPr>
    </w:p>
    <w:p w14:paraId="1A4C2166" w14:textId="77777777" w:rsidR="00E97349" w:rsidRPr="00A54597" w:rsidRDefault="000361AB" w:rsidP="00534EBC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Contrary to common predictions on the effects of warming on size-at-age and growth, </w:t>
      </w:r>
      <w:r w:rsidR="004E725A" w:rsidRPr="00A54597">
        <w:rPr>
          <w:lang w:val="en-US"/>
        </w:rPr>
        <w:t>we found that</w:t>
      </w:r>
      <w:r w:rsidR="009075FF" w:rsidRPr="00A54597">
        <w:rPr>
          <w:lang w:val="en-US"/>
        </w:rPr>
        <w:t xml:space="preserve"> body size was larger for all ages and growth faster for all sizes</w:t>
      </w:r>
      <w:r w:rsidR="004E725A" w:rsidRPr="00A54597">
        <w:rPr>
          <w:lang w:val="en-US"/>
        </w:rPr>
        <w:t xml:space="preserve"> in the heated area, compared to the reference</w:t>
      </w:r>
      <w:r w:rsidR="00DC1343" w:rsidRPr="00A54597">
        <w:rPr>
          <w:lang w:val="en-US"/>
        </w:rPr>
        <w:t xml:space="preserve"> area. These changes in growth and size were so large that, despite a higher mortality rate in the heated area, it still had a larger </w:t>
      </w:r>
      <w:r w:rsidR="009075FF" w:rsidRPr="00A54597">
        <w:rPr>
          <w:lang w:val="en-US"/>
        </w:rPr>
        <w:t xml:space="preserve">size-spectrum exponent (greater proportion of large fish). </w:t>
      </w:r>
    </w:p>
    <w:p w14:paraId="17352CCB" w14:textId="77777777" w:rsidR="00E97349" w:rsidRPr="00A54597" w:rsidRDefault="00E97349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7EB6648D" w14:textId="3D938760" w:rsidR="009075FF" w:rsidRPr="00A54597" w:rsidRDefault="006D6049" w:rsidP="00554915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Not only do these findings </w:t>
      </w:r>
      <w:r w:rsidR="00E85AF1" w:rsidRPr="00A54597">
        <w:rPr>
          <w:lang w:val="en-US"/>
        </w:rPr>
        <w:t xml:space="preserve">show that universal predictions about the shrinking </w:t>
      </w:r>
      <w:r w:rsidR="00554915" w:rsidRPr="00A54597">
        <w:rPr>
          <w:lang w:val="en-US"/>
        </w:rPr>
        <w:t xml:space="preserve">of ectotherm organisms may be simplistic, they also reveal that </w:t>
      </w:r>
      <w:r w:rsidR="00CE4042" w:rsidRPr="00A54597">
        <w:rPr>
          <w:lang w:val="en-US"/>
        </w:rPr>
        <w:t xml:space="preserve">in order to </w:t>
      </w:r>
      <w:r w:rsidR="009075FF" w:rsidRPr="00A54597">
        <w:rPr>
          <w:lang w:val="en-US"/>
        </w:rPr>
        <w:t xml:space="preserve">understand warming-induced changes in the size-structure of species, which affect ecological interactions and dynamics, it is critical to account for </w:t>
      </w:r>
      <w:r w:rsidR="00A54597">
        <w:rPr>
          <w:lang w:val="en-US"/>
        </w:rPr>
        <w:t>how climate change alters</w:t>
      </w:r>
      <w:r w:rsidR="009075FF" w:rsidRPr="00A54597">
        <w:rPr>
          <w:lang w:val="en-US"/>
        </w:rPr>
        <w:t xml:space="preserve"> </w:t>
      </w:r>
      <w:r w:rsidR="009075FF" w:rsidRPr="00A54597">
        <w:rPr>
          <w:i/>
          <w:lang w:val="en-US"/>
        </w:rPr>
        <w:t>both</w:t>
      </w:r>
      <w:r w:rsidR="009075FF" w:rsidRPr="00A54597">
        <w:rPr>
          <w:lang w:val="en-US"/>
        </w:rPr>
        <w:t xml:space="preserve"> mortality and growth rate</w:t>
      </w:r>
      <w:ins w:id="0" w:author="Anna Gårdmark" w:date="2022-04-11T17:37:00Z">
        <w:r w:rsidR="006F0424">
          <w:rPr>
            <w:lang w:val="en-US"/>
          </w:rPr>
          <w:t>, and these changes may depend on each other</w:t>
        </w:r>
      </w:ins>
      <w:bookmarkStart w:id="1" w:name="_GoBack"/>
      <w:bookmarkEnd w:id="1"/>
      <w:r w:rsidR="009075FF" w:rsidRPr="00A54597">
        <w:rPr>
          <w:lang w:val="en-US"/>
        </w:rPr>
        <w:t>.</w:t>
      </w:r>
    </w:p>
    <w:p w14:paraId="73088249" w14:textId="1F046DC6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  <w:lang w:val="en-GB"/>
        </w:rPr>
      </w:pPr>
      <w:r>
        <w:rPr>
          <w:lang w:val="en-GB"/>
        </w:rP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534EBC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534EBC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534EBC">
      <w:pPr>
        <w:pStyle w:val="Litteraturfrteckning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534EBC">
      <w:pPr>
        <w:pStyle w:val="Litteraturfrteckning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534EBC">
      <w:pPr>
        <w:pStyle w:val="Litteraturfrteckning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33B2B5C8" w14:textId="2CB258E2" w:rsidR="00D77072" w:rsidRPr="0037110F" w:rsidRDefault="003B7A74" w:rsidP="00534EBC">
      <w:pPr>
        <w:pStyle w:val="Litteraturfrteckning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2" w:history="1">
        <w:r w:rsidR="00341403" w:rsidRPr="00341403">
          <w:rPr>
            <w:rStyle w:val="Hyperlnk"/>
            <w:rFonts w:eastAsiaTheme="minorEastAsia" w:cstheme="minorHAnsi"/>
            <w:noProof/>
            <w:lang w:val="en-GB"/>
          </w:rPr>
          <w:t>max.lindmark@slu.se</w:t>
        </w:r>
      </w:hyperlink>
    </w:p>
    <w:sectPr w:rsidR="00D77072" w:rsidRPr="0037110F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B577F" w14:textId="77777777" w:rsidR="003B7A74" w:rsidRDefault="003B7A74" w:rsidP="00B65B3A">
      <w:r>
        <w:separator/>
      </w:r>
    </w:p>
    <w:p w14:paraId="39585EC8" w14:textId="77777777" w:rsidR="003B7A74" w:rsidRDefault="003B7A74"/>
  </w:endnote>
  <w:endnote w:type="continuationSeparator" w:id="0">
    <w:p w14:paraId="38408D3A" w14:textId="77777777" w:rsidR="003B7A74" w:rsidRDefault="003B7A74" w:rsidP="00B65B3A">
      <w:r>
        <w:continuationSeparator/>
      </w:r>
    </w:p>
    <w:p w14:paraId="1F76BAC5" w14:textId="77777777" w:rsidR="003B7A74" w:rsidRDefault="003B7A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CE08A" w14:textId="77777777" w:rsidR="003B7A74" w:rsidRDefault="003B7A74" w:rsidP="00B65B3A">
      <w:r>
        <w:separator/>
      </w:r>
    </w:p>
  </w:footnote>
  <w:footnote w:type="continuationSeparator" w:id="0">
    <w:p w14:paraId="18D54E9D" w14:textId="77777777" w:rsidR="003B7A74" w:rsidRDefault="003B7A74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FCF26" w14:textId="77777777" w:rsidR="000D36F3" w:rsidRDefault="000D36F3" w:rsidP="00B65B3A">
    <w:pPr>
      <w:pStyle w:val="Sidhuvud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na Gårdmark">
    <w15:presenceInfo w15:providerId="AD" w15:userId="S-1-5-21-1060284298-1343024091-682003330-100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712F7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06076"/>
    <w:rsid w:val="00206140"/>
    <w:rsid w:val="00212725"/>
    <w:rsid w:val="00212EFB"/>
    <w:rsid w:val="00214F78"/>
    <w:rsid w:val="002169D8"/>
    <w:rsid w:val="00224398"/>
    <w:rsid w:val="00225FFB"/>
    <w:rsid w:val="00226E27"/>
    <w:rsid w:val="00231545"/>
    <w:rsid w:val="00231630"/>
    <w:rsid w:val="00231AB2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53F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7A74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489"/>
    <w:rsid w:val="00A475B5"/>
    <w:rsid w:val="00A47A74"/>
    <w:rsid w:val="00A5230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7404"/>
    <w:rsid w:val="00D009A8"/>
    <w:rsid w:val="00D00E93"/>
    <w:rsid w:val="00D01B0B"/>
    <w:rsid w:val="00D04468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424"/>
    <w:pPr>
      <w:spacing w:after="160" w:line="259" w:lineRule="auto"/>
    </w:pPr>
    <w:rPr>
      <w:rFonts w:asciiTheme="minorHAnsi" w:hAnsiTheme="minorHAnsi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Standardstycketeckensnitt">
    <w:name w:val="Default Paragraph Font"/>
    <w:uiPriority w:val="1"/>
    <w:semiHidden/>
    <w:unhideWhenUsed/>
    <w:rsid w:val="006F0424"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  <w:rsid w:val="006F0424"/>
  </w:style>
  <w:style w:type="character" w:customStyle="1" w:styleId="Rubrik1Char">
    <w:name w:val="Rubrik 1 Char"/>
    <w:basedOn w:val="Standardstycketeckensnitt"/>
    <w:link w:val="Rubrik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Rubrik">
    <w:name w:val="Title"/>
    <w:aliases w:val="Titel/Dokumentnamn"/>
    <w:basedOn w:val="Normal"/>
    <w:next w:val="Normal"/>
    <w:link w:val="Rubrik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RubrikChar">
    <w:name w:val="Rubrik Char"/>
    <w:aliases w:val="Titel/Dokumentnamn Char"/>
    <w:basedOn w:val="Standardstycketeckensnitt"/>
    <w:link w:val="Rubrik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Sidhuvud">
    <w:name w:val="header"/>
    <w:basedOn w:val="Normal"/>
    <w:link w:val="Sidhuvud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6A5509"/>
    <w:rPr>
      <w:rFonts w:asciiTheme="majorHAnsi" w:hAnsiTheme="majorHAnsi"/>
      <w:sz w:val="14"/>
    </w:rPr>
  </w:style>
  <w:style w:type="paragraph" w:styleId="Sidfot">
    <w:name w:val="footer"/>
    <w:basedOn w:val="Sidhuvud"/>
    <w:link w:val="Sidfot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SidfotChar">
    <w:name w:val="Sidfot Char"/>
    <w:basedOn w:val="Standardstycketeckensnitt"/>
    <w:link w:val="Sidfot"/>
    <w:uiPriority w:val="99"/>
    <w:rsid w:val="006A5509"/>
    <w:rPr>
      <w:rFonts w:asciiTheme="majorHAnsi" w:hAnsiTheme="majorHAnsi"/>
      <w:sz w:val="14"/>
      <w:lang w:val="en-GB"/>
    </w:rPr>
  </w:style>
  <w:style w:type="character" w:styleId="Platshllartext">
    <w:name w:val="Placeholder Text"/>
    <w:basedOn w:val="Standardstycketeckensnitt"/>
    <w:uiPriority w:val="99"/>
    <w:semiHidden/>
    <w:rsid w:val="006A5509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Sidhuvud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nk">
    <w:name w:val="Hyperlink"/>
    <w:basedOn w:val="Standardstycketeckensnitt"/>
    <w:uiPriority w:val="99"/>
    <w:semiHidden/>
    <w:qFormat/>
    <w:rsid w:val="006A5509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Citat">
    <w:name w:val="Quote"/>
    <w:basedOn w:val="Normal"/>
    <w:link w:val="Citat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CitatChar">
    <w:name w:val="Citat Char"/>
    <w:basedOn w:val="Standardstycketeckensnitt"/>
    <w:link w:val="Citat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Innehll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Innehll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Innehll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Betoning">
    <w:name w:val="Emphasis"/>
    <w:basedOn w:val="Standardstycketeckensnitt"/>
    <w:uiPriority w:val="1"/>
    <w:rsid w:val="006A5509"/>
    <w:rPr>
      <w:i/>
      <w:iCs/>
    </w:rPr>
  </w:style>
  <w:style w:type="paragraph" w:styleId="Innehll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Innehll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Innehll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Innehll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Innehll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Innehll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Normaltabel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jusskuggn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jusskuggning-dekorfrg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jusskuggning-dekorfrg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jusskuggning-dekorfrg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jusskuggning-dekorfrg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jusskuggning-dekorfrg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juslista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juslista-dekorfrg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juslista-dekorfrg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juslista-dekorfrg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juslista-dekorfrg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juslista-dekorfrg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ark">
    <w:name w:val="Strong"/>
    <w:basedOn w:val="Standardstycketeckensnitt"/>
    <w:uiPriority w:val="1"/>
    <w:rsid w:val="006A5509"/>
    <w:rPr>
      <w:b/>
      <w:bCs/>
    </w:rPr>
  </w:style>
  <w:style w:type="table" w:customStyle="1" w:styleId="Sidfottabell">
    <w:name w:val="Sidfot tabell"/>
    <w:basedOn w:val="Normaltabel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tnotstext">
    <w:name w:val="footnote text"/>
    <w:basedOn w:val="Normal"/>
    <w:link w:val="FotnotstextChar"/>
    <w:uiPriority w:val="99"/>
    <w:semiHidden/>
    <w:unhideWhenUsed/>
    <w:rsid w:val="006A5509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6A5509"/>
    <w:rPr>
      <w:vertAlign w:val="superscript"/>
    </w:rPr>
  </w:style>
  <w:style w:type="character" w:customStyle="1" w:styleId="Rubrik4Char">
    <w:name w:val="Rubrik 4 Char"/>
    <w:basedOn w:val="Standardstycketeckensnitt"/>
    <w:link w:val="Rubrik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Standardstycketeckensnit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Standardstycketeckensnit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Standardstycketeckensnit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Standardstycketeckensnit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Punktlista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Numreradlista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Litteraturfrteckning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C0480A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C0480A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C0480A"/>
    <w:rPr>
      <w:rFonts w:asciiTheme="minorHAnsi" w:hAnsiTheme="minorHAns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0480A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AnvndHyperlnk">
    <w:name w:val="FollowedHyperlink"/>
    <w:basedOn w:val="Standardstycketeckensnit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Standardstycketeckensnit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stycke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Standardstycketeckensnit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">
    <w:name w:val="Unresolved Mention"/>
    <w:basedOn w:val="Standardstycketeckensnit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101794F-6939-4F2B-8ECB-D35529B6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550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Anna Gårdmark</cp:lastModifiedBy>
  <cp:revision>4</cp:revision>
  <cp:lastPrinted>2018-05-22T13:29:00Z</cp:lastPrinted>
  <dcterms:created xsi:type="dcterms:W3CDTF">2022-04-07T19:03:00Z</dcterms:created>
  <dcterms:modified xsi:type="dcterms:W3CDTF">2022-04-11T15:38:00Z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