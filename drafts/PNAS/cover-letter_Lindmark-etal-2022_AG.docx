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0E32A0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333A54" w:rsidRDefault="00231AB2" w:rsidP="00534EBC">
      <w:pPr>
        <w:contextualSpacing/>
        <w:jc w:val="both"/>
        <w:rPr>
          <w:vertAlign w:val="superscript"/>
        </w:rPr>
      </w:pPr>
      <w:r w:rsidRPr="00333A54">
        <w:t xml:space="preserve">Max </w:t>
      </w:r>
      <w:proofErr w:type="gramStart"/>
      <w:r w:rsidRPr="00333A54">
        <w:t>Lindmark</w:t>
      </w:r>
      <w:r w:rsidRPr="00333A54">
        <w:rPr>
          <w:vertAlign w:val="superscript"/>
        </w:rPr>
        <w:t>a,b</w:t>
      </w:r>
      <w:proofErr w:type="gramEnd"/>
      <w:r w:rsidRPr="00333A54">
        <w:rPr>
          <w:vertAlign w:val="superscript"/>
        </w:rPr>
        <w:t>,1</w:t>
      </w:r>
      <w:r w:rsidRPr="00333A54">
        <w:t xml:space="preserve">, Malin  </w:t>
      </w:r>
      <w:proofErr w:type="spellStart"/>
      <w:r w:rsidRPr="00333A54">
        <w:t>Karlsson</w:t>
      </w:r>
      <w:r w:rsidRPr="00333A54">
        <w:rPr>
          <w:vertAlign w:val="superscript"/>
        </w:rPr>
        <w:t>a</w:t>
      </w:r>
      <w:proofErr w:type="spellEnd"/>
      <w:r w:rsidRPr="00333A54">
        <w:t xml:space="preserve">, Anna </w:t>
      </w:r>
      <w:proofErr w:type="spellStart"/>
      <w:r w:rsidRPr="00333A54">
        <w:t>Gårdmark</w:t>
      </w:r>
      <w:r w:rsidRPr="00333A54">
        <w:rPr>
          <w:vertAlign w:val="superscript"/>
        </w:rPr>
        <w:t>c</w:t>
      </w:r>
      <w:proofErr w:type="spellEnd"/>
    </w:p>
    <w:p w14:paraId="29EA919E" w14:textId="77777777" w:rsidR="00231AB2" w:rsidRPr="00333A54" w:rsidRDefault="00231AB2" w:rsidP="00534EBC">
      <w:pPr>
        <w:contextualSpacing/>
        <w:jc w:val="both"/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Pr="008F5EC8" w:rsidRDefault="00EF12BA" w:rsidP="00534EBC">
      <w:pPr>
        <w:contextualSpacing/>
        <w:jc w:val="both"/>
        <w:rPr>
          <w:lang w:val="en-US"/>
          <w:rPrChange w:id="0" w:author="Anna Gårdmark" w:date="2022-07-15T10:29:00Z">
            <w:rPr/>
          </w:rPrChange>
        </w:rPr>
      </w:pPr>
    </w:p>
    <w:p w14:paraId="672EF763" w14:textId="0BB3D3C4" w:rsidR="00EF12BA" w:rsidRPr="008F5EC8" w:rsidRDefault="00EF12BA" w:rsidP="00534EBC">
      <w:pPr>
        <w:contextualSpacing/>
        <w:jc w:val="both"/>
        <w:rPr>
          <w:lang w:val="en-US"/>
          <w:rPrChange w:id="1" w:author="Anna Gårdmark" w:date="2022-07-15T10:29:00Z">
            <w:rPr/>
          </w:rPrChange>
        </w:rPr>
      </w:pPr>
    </w:p>
    <w:p w14:paraId="0CCFC78B" w14:textId="1A26E1F6" w:rsidR="00260424" w:rsidRPr="008F5EC8" w:rsidRDefault="00260424" w:rsidP="00534EBC">
      <w:pPr>
        <w:contextualSpacing/>
        <w:jc w:val="both"/>
        <w:rPr>
          <w:lang w:val="en-US"/>
          <w:rPrChange w:id="2" w:author="Anna Gårdmark" w:date="2022-07-15T10:29:00Z">
            <w:rPr/>
          </w:rPrChange>
        </w:rPr>
      </w:pPr>
    </w:p>
    <w:p w14:paraId="60B75243" w14:textId="73DBC182" w:rsidR="00260424" w:rsidRPr="008F5EC8" w:rsidRDefault="00260424" w:rsidP="00534EBC">
      <w:pPr>
        <w:contextualSpacing/>
        <w:jc w:val="both"/>
        <w:rPr>
          <w:lang w:val="en-US"/>
          <w:rPrChange w:id="3" w:author="Anna Gårdmark" w:date="2022-07-15T10:29:00Z">
            <w:rPr/>
          </w:rPrChange>
        </w:rPr>
      </w:pPr>
    </w:p>
    <w:p w14:paraId="509B8B04" w14:textId="7A30FCC7" w:rsidR="00260424" w:rsidRPr="008F5EC8" w:rsidRDefault="00260424" w:rsidP="00534EBC">
      <w:pPr>
        <w:contextualSpacing/>
        <w:jc w:val="both"/>
        <w:rPr>
          <w:lang w:val="en-US"/>
          <w:rPrChange w:id="4" w:author="Anna Gårdmark" w:date="2022-07-15T10:29:00Z">
            <w:rPr/>
          </w:rPrChange>
        </w:rPr>
      </w:pPr>
    </w:p>
    <w:p w14:paraId="2BD77D25" w14:textId="77777777" w:rsidR="009C0F9E" w:rsidRPr="008F5EC8" w:rsidRDefault="009C0F9E" w:rsidP="00534EBC">
      <w:pPr>
        <w:contextualSpacing/>
        <w:jc w:val="both"/>
        <w:rPr>
          <w:lang w:val="en-US"/>
          <w:rPrChange w:id="5" w:author="Anna Gårdmark" w:date="2022-07-15T10:29:00Z">
            <w:rPr/>
          </w:rPrChange>
        </w:rPr>
      </w:pPr>
    </w:p>
    <w:p w14:paraId="6DC0A58E" w14:textId="77777777" w:rsidR="009C0F9E" w:rsidRPr="008F5EC8" w:rsidRDefault="009C0F9E" w:rsidP="00534EBC">
      <w:pPr>
        <w:contextualSpacing/>
        <w:jc w:val="both"/>
        <w:rPr>
          <w:lang w:val="en-US"/>
          <w:rPrChange w:id="6" w:author="Anna Gårdmark" w:date="2022-07-15T10:29:00Z">
            <w:rPr/>
          </w:rPrChange>
        </w:rPr>
      </w:pPr>
    </w:p>
    <w:p w14:paraId="0DFC31FA" w14:textId="39DE117E" w:rsidR="009C0F9E" w:rsidRPr="008F5EC8" w:rsidRDefault="009C0F9E" w:rsidP="00534EBC">
      <w:pPr>
        <w:contextualSpacing/>
        <w:jc w:val="both"/>
        <w:rPr>
          <w:lang w:val="en-US"/>
          <w:rPrChange w:id="7" w:author="Anna Gårdmark" w:date="2022-07-15T10:29:00Z">
            <w:rPr/>
          </w:rPrChange>
        </w:rPr>
      </w:pPr>
    </w:p>
    <w:p w14:paraId="1751F0B5" w14:textId="3D8C12BE" w:rsidR="0037110F" w:rsidRPr="008F5EC8" w:rsidRDefault="0037110F" w:rsidP="00534EBC">
      <w:pPr>
        <w:contextualSpacing/>
        <w:jc w:val="both"/>
        <w:rPr>
          <w:lang w:val="en-US"/>
          <w:rPrChange w:id="8" w:author="Anna Gårdmark" w:date="2022-07-15T10:29:00Z">
            <w:rPr/>
          </w:rPrChange>
        </w:rPr>
      </w:pPr>
    </w:p>
    <w:p w14:paraId="41B7C556" w14:textId="421A4491" w:rsidR="0037110F" w:rsidRPr="008F5EC8" w:rsidRDefault="0037110F" w:rsidP="00534EBC">
      <w:pPr>
        <w:contextualSpacing/>
        <w:jc w:val="both"/>
        <w:rPr>
          <w:lang w:val="en-US"/>
          <w:rPrChange w:id="9" w:author="Anna Gårdmark" w:date="2022-07-15T10:29:00Z">
            <w:rPr/>
          </w:rPrChange>
        </w:rPr>
      </w:pPr>
    </w:p>
    <w:p w14:paraId="04C53DBB" w14:textId="1A4383AE" w:rsidR="0037110F" w:rsidRPr="008F5EC8" w:rsidRDefault="0037110F" w:rsidP="00534EBC">
      <w:pPr>
        <w:contextualSpacing/>
        <w:jc w:val="both"/>
        <w:rPr>
          <w:lang w:val="en-US"/>
          <w:rPrChange w:id="10" w:author="Anna Gårdmark" w:date="2022-07-15T10:29:00Z">
            <w:rPr/>
          </w:rPrChange>
        </w:rPr>
      </w:pPr>
    </w:p>
    <w:p w14:paraId="2B1F5A64" w14:textId="6CDB804C" w:rsidR="00F304AA" w:rsidRPr="008F5EC8" w:rsidRDefault="00F304AA" w:rsidP="00534EBC">
      <w:pPr>
        <w:contextualSpacing/>
        <w:jc w:val="both"/>
        <w:rPr>
          <w:lang w:val="en-US"/>
          <w:rPrChange w:id="11" w:author="Anna Gårdmark" w:date="2022-07-15T10:29:00Z">
            <w:rPr/>
          </w:rPrChange>
        </w:rPr>
      </w:pPr>
    </w:p>
    <w:p w14:paraId="3BD5D8DF" w14:textId="15EDC732" w:rsidR="00F304AA" w:rsidRPr="008F5EC8" w:rsidRDefault="00F304AA" w:rsidP="00534EBC">
      <w:pPr>
        <w:contextualSpacing/>
        <w:jc w:val="both"/>
        <w:rPr>
          <w:lang w:val="en-US"/>
          <w:rPrChange w:id="12" w:author="Anna Gårdmark" w:date="2022-07-15T10:29:00Z">
            <w:rPr/>
          </w:rPrChange>
        </w:rPr>
      </w:pPr>
    </w:p>
    <w:p w14:paraId="5DFF7705" w14:textId="2C85DAF3" w:rsidR="00F304AA" w:rsidRPr="008F5EC8" w:rsidRDefault="00F304AA" w:rsidP="00534EBC">
      <w:pPr>
        <w:contextualSpacing/>
        <w:jc w:val="both"/>
        <w:rPr>
          <w:lang w:val="en-US"/>
          <w:rPrChange w:id="13" w:author="Anna Gårdmark" w:date="2022-07-15T10:29:00Z">
            <w:rPr/>
          </w:rPrChange>
        </w:rPr>
      </w:pPr>
    </w:p>
    <w:p w14:paraId="262D77D7" w14:textId="395B4B99" w:rsidR="00F304AA" w:rsidRPr="008F5EC8" w:rsidRDefault="00F304AA" w:rsidP="00534EBC">
      <w:pPr>
        <w:contextualSpacing/>
        <w:jc w:val="both"/>
        <w:rPr>
          <w:lang w:val="en-US"/>
          <w:rPrChange w:id="14" w:author="Anna Gårdmark" w:date="2022-07-15T10:29:00Z">
            <w:rPr/>
          </w:rPrChange>
        </w:rPr>
      </w:pPr>
    </w:p>
    <w:p w14:paraId="7E6FF3E9" w14:textId="27ED2EDA" w:rsidR="00F304AA" w:rsidRPr="008F5EC8" w:rsidRDefault="00F304AA" w:rsidP="00534EBC">
      <w:pPr>
        <w:contextualSpacing/>
        <w:jc w:val="both"/>
        <w:rPr>
          <w:lang w:val="en-US"/>
          <w:rPrChange w:id="15" w:author="Anna Gårdmark" w:date="2022-07-15T10:29:00Z">
            <w:rPr/>
          </w:rPrChange>
        </w:rPr>
      </w:pPr>
    </w:p>
    <w:p w14:paraId="512B28C0" w14:textId="7FC7397E" w:rsidR="00F304AA" w:rsidRPr="008F5EC8" w:rsidRDefault="00F304AA" w:rsidP="00534EBC">
      <w:pPr>
        <w:contextualSpacing/>
        <w:jc w:val="both"/>
        <w:rPr>
          <w:lang w:val="en-US"/>
          <w:rPrChange w:id="16" w:author="Anna Gårdmark" w:date="2022-07-15T10:29:00Z">
            <w:rPr/>
          </w:rPrChange>
        </w:rPr>
      </w:pPr>
    </w:p>
    <w:p w14:paraId="18F59E9F" w14:textId="21D2F961" w:rsidR="00F304AA" w:rsidRPr="008F5EC8" w:rsidRDefault="00F304AA" w:rsidP="00534EBC">
      <w:pPr>
        <w:contextualSpacing/>
        <w:jc w:val="both"/>
        <w:rPr>
          <w:lang w:val="en-US"/>
          <w:rPrChange w:id="17" w:author="Anna Gårdmark" w:date="2022-07-15T10:29:00Z">
            <w:rPr/>
          </w:rPrChange>
        </w:rPr>
      </w:pPr>
    </w:p>
    <w:p w14:paraId="35B5B9E2" w14:textId="17A8DD0F" w:rsidR="00F304AA" w:rsidRPr="008F5EC8" w:rsidRDefault="00F304AA" w:rsidP="00534EBC">
      <w:pPr>
        <w:contextualSpacing/>
        <w:jc w:val="both"/>
        <w:rPr>
          <w:lang w:val="en-US"/>
          <w:rPrChange w:id="18" w:author="Anna Gårdmark" w:date="2022-07-15T10:29:00Z">
            <w:rPr/>
          </w:rPrChange>
        </w:rPr>
      </w:pPr>
    </w:p>
    <w:p w14:paraId="443546A4" w14:textId="4AE3D247" w:rsidR="00F304AA" w:rsidRPr="008F5EC8" w:rsidRDefault="00F304AA" w:rsidP="00534EBC">
      <w:pPr>
        <w:contextualSpacing/>
        <w:jc w:val="both"/>
        <w:rPr>
          <w:lang w:val="en-US"/>
          <w:rPrChange w:id="19" w:author="Anna Gårdmark" w:date="2022-07-15T10:29:00Z">
            <w:rPr/>
          </w:rPrChange>
        </w:rPr>
      </w:pPr>
    </w:p>
    <w:p w14:paraId="2106B953" w14:textId="1A005C3A" w:rsidR="00F304AA" w:rsidRPr="008F5EC8" w:rsidRDefault="00F304AA" w:rsidP="00534EBC">
      <w:pPr>
        <w:contextualSpacing/>
        <w:jc w:val="both"/>
        <w:rPr>
          <w:lang w:val="en-US"/>
          <w:rPrChange w:id="20" w:author="Anna Gårdmark" w:date="2022-07-15T10:29:00Z">
            <w:rPr/>
          </w:rPrChange>
        </w:rPr>
      </w:pPr>
    </w:p>
    <w:p w14:paraId="1ADEE3F4" w14:textId="73DBDB08" w:rsidR="00F304AA" w:rsidRPr="008F5EC8" w:rsidRDefault="00F304AA" w:rsidP="00534EBC">
      <w:pPr>
        <w:contextualSpacing/>
        <w:jc w:val="both"/>
        <w:rPr>
          <w:lang w:val="en-US"/>
          <w:rPrChange w:id="21" w:author="Anna Gårdmark" w:date="2022-07-15T10:29:00Z">
            <w:rPr/>
          </w:rPrChange>
        </w:rPr>
      </w:pPr>
    </w:p>
    <w:p w14:paraId="546EC87A" w14:textId="390DD2DA" w:rsidR="00F304AA" w:rsidRPr="008F5EC8" w:rsidRDefault="00F304AA" w:rsidP="00534EBC">
      <w:pPr>
        <w:contextualSpacing/>
        <w:jc w:val="both"/>
        <w:rPr>
          <w:lang w:val="en-US"/>
          <w:rPrChange w:id="22" w:author="Anna Gårdmark" w:date="2022-07-15T10:29:00Z">
            <w:rPr/>
          </w:rPrChange>
        </w:rPr>
      </w:pPr>
    </w:p>
    <w:p w14:paraId="625EC990" w14:textId="69678761" w:rsidR="00F304AA" w:rsidRPr="008F5EC8" w:rsidRDefault="00F304AA" w:rsidP="00534EBC">
      <w:pPr>
        <w:contextualSpacing/>
        <w:jc w:val="both"/>
        <w:rPr>
          <w:lang w:val="en-US"/>
          <w:rPrChange w:id="23" w:author="Anna Gårdmark" w:date="2022-07-15T10:29:00Z">
            <w:rPr/>
          </w:rPrChange>
        </w:rPr>
      </w:pPr>
    </w:p>
    <w:p w14:paraId="43C18DEC" w14:textId="736E6FF9" w:rsidR="00F304AA" w:rsidRPr="008F5EC8" w:rsidRDefault="00F304AA" w:rsidP="00534EBC">
      <w:pPr>
        <w:contextualSpacing/>
        <w:jc w:val="both"/>
        <w:rPr>
          <w:lang w:val="en-US"/>
          <w:rPrChange w:id="24" w:author="Anna Gårdmark" w:date="2022-07-15T10:29:00Z">
            <w:rPr/>
          </w:rPrChange>
        </w:rPr>
      </w:pPr>
    </w:p>
    <w:p w14:paraId="6ECA8A1B" w14:textId="6B212850" w:rsidR="00F304AA" w:rsidRPr="008F5EC8" w:rsidRDefault="00F304AA" w:rsidP="00534EBC">
      <w:pPr>
        <w:contextualSpacing/>
        <w:jc w:val="both"/>
        <w:rPr>
          <w:lang w:val="en-US"/>
          <w:rPrChange w:id="25" w:author="Anna Gårdmark" w:date="2022-07-15T10:29:00Z">
            <w:rPr/>
          </w:rPrChange>
        </w:rPr>
      </w:pPr>
    </w:p>
    <w:p w14:paraId="721484AA" w14:textId="77777777" w:rsidR="00F304AA" w:rsidRPr="008F5EC8" w:rsidRDefault="00F304AA" w:rsidP="00534EBC">
      <w:pPr>
        <w:contextualSpacing/>
        <w:jc w:val="both"/>
        <w:rPr>
          <w:lang w:val="en-US"/>
          <w:rPrChange w:id="26" w:author="Anna Gårdmark" w:date="2022-07-15T10:29:00Z">
            <w:rPr/>
          </w:rPrChange>
        </w:rPr>
      </w:pPr>
    </w:p>
    <w:p w14:paraId="62246042" w14:textId="77777777" w:rsidR="0037110F" w:rsidRPr="008F5EC8" w:rsidRDefault="0037110F" w:rsidP="00534EBC">
      <w:pPr>
        <w:contextualSpacing/>
        <w:jc w:val="both"/>
        <w:rPr>
          <w:lang w:val="en-US"/>
          <w:rPrChange w:id="27" w:author="Anna Gårdmark" w:date="2022-07-15T10:29:00Z">
            <w:rPr/>
          </w:rPrChange>
        </w:rPr>
      </w:pPr>
    </w:p>
    <w:p w14:paraId="3FE6F587" w14:textId="129C3725" w:rsidR="00AD6FD7" w:rsidRPr="008F5EC8" w:rsidRDefault="00AD6FD7" w:rsidP="00534EBC">
      <w:pPr>
        <w:contextualSpacing/>
        <w:jc w:val="both"/>
        <w:rPr>
          <w:lang w:val="en-US"/>
          <w:rPrChange w:id="28" w:author="Anna Gårdmark" w:date="2022-07-15T10:29:00Z">
            <w:rPr/>
          </w:rPrChange>
        </w:rPr>
      </w:pPr>
      <w:r w:rsidRPr="008F5EC8">
        <w:rPr>
          <w:lang w:val="en-US"/>
          <w:rPrChange w:id="29" w:author="Anna Gårdmark" w:date="2022-07-15T10:29:00Z">
            <w:rPr/>
          </w:rPrChange>
        </w:rPr>
        <w:lastRenderedPageBreak/>
        <w:t>Dear Editor,</w:t>
      </w:r>
    </w:p>
    <w:p w14:paraId="1A662026" w14:textId="037AFB9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8F5EC8">
        <w:rPr>
          <w:rFonts w:cstheme="minorHAnsi"/>
          <w:lang w:val="en-US"/>
          <w:rPrChange w:id="30" w:author="Anna Gårdmark" w:date="2022-07-15T10:29:00Z">
            <w:rPr>
              <w:rFonts w:cstheme="minorHAnsi"/>
            </w:rPr>
          </w:rPrChange>
        </w:rPr>
        <w:t>I am submitting the manuscript ‘</w:t>
      </w:r>
      <w:ins w:id="31" w:author="Max Lindmark" w:date="2022-04-24T13:46:00Z">
        <w:r w:rsidR="00AB6A56" w:rsidRPr="008F5EC8">
          <w:rPr>
            <w:rFonts w:cstheme="minorHAnsi"/>
            <w:i/>
            <w:iCs/>
            <w:lang w:val="en-US"/>
            <w:rPrChange w:id="32" w:author="Anna Gårdmark" w:date="2022-07-15T10:29:00Z">
              <w:rPr>
                <w:rFonts w:cstheme="minorHAnsi"/>
              </w:rPr>
            </w:rPrChange>
          </w:rPr>
          <w:t>Higher mortality rates leave heated ecosystem with similar size-structure despite larger and younger fish</w:t>
        </w:r>
      </w:ins>
      <w:del w:id="33" w:author="Max Lindmark" w:date="2022-04-24T13:46:00Z">
        <w:r w:rsidR="009A7BDC" w:rsidRPr="008F5EC8" w:rsidDel="00AB6A56">
          <w:rPr>
            <w:rFonts w:cstheme="minorHAnsi"/>
            <w:i/>
            <w:lang w:val="en-US"/>
            <w:rPrChange w:id="34" w:author="Anna Gårdmark" w:date="2022-07-15T10:29:00Z">
              <w:rPr>
                <w:rFonts w:cstheme="minorHAnsi"/>
                <w:i/>
              </w:rPr>
            </w:rPrChange>
          </w:rPr>
          <w:delText>Larger but younger fish when growth compensates for higher mortality in heated ecosystem</w:delText>
        </w:r>
      </w:del>
      <w:r w:rsidRPr="008F5EC8">
        <w:rPr>
          <w:rFonts w:cstheme="minorHAnsi"/>
          <w:lang w:val="en-US"/>
          <w:rPrChange w:id="35" w:author="Anna Gårdmark" w:date="2022-07-15T10:29:00Z">
            <w:rPr>
              <w:rFonts w:cstheme="minorHAnsi"/>
            </w:rPr>
          </w:rPrChange>
        </w:rPr>
        <w:t xml:space="preserve">’ for consideration to be published </w:t>
      </w:r>
      <w:r w:rsidR="009F3593" w:rsidRPr="008F5EC8">
        <w:rPr>
          <w:rFonts w:cstheme="minorHAnsi"/>
          <w:lang w:val="en-US"/>
          <w:rPrChange w:id="36" w:author="Anna Gårdmark" w:date="2022-07-15T10:29:00Z">
            <w:rPr>
              <w:rFonts w:cstheme="minorHAnsi"/>
            </w:rPr>
          </w:rPrChange>
        </w:rPr>
        <w:t>as a</w:t>
      </w:r>
      <w:r w:rsidR="001B00CF" w:rsidRPr="008F5EC8">
        <w:rPr>
          <w:rFonts w:cstheme="minorHAnsi"/>
          <w:lang w:val="en-US"/>
          <w:rPrChange w:id="37" w:author="Anna Gårdmark" w:date="2022-07-15T10:29:00Z">
            <w:rPr>
              <w:rFonts w:cstheme="minorHAnsi"/>
            </w:rPr>
          </w:rPrChange>
        </w:rPr>
        <w:t>n article</w:t>
      </w:r>
      <w:r w:rsidR="009F3593" w:rsidRPr="008F5EC8">
        <w:rPr>
          <w:rFonts w:cstheme="minorHAnsi"/>
          <w:lang w:val="en-US"/>
          <w:rPrChange w:id="38" w:author="Anna Gårdmark" w:date="2022-07-15T10:29:00Z">
            <w:rPr>
              <w:rFonts w:cstheme="minorHAnsi"/>
            </w:rPr>
          </w:rPrChange>
        </w:rPr>
        <w:t xml:space="preserve"> </w:t>
      </w:r>
      <w:r w:rsidRPr="008F5EC8">
        <w:rPr>
          <w:rFonts w:cstheme="minorHAnsi"/>
          <w:lang w:val="en-US"/>
          <w:rPrChange w:id="39" w:author="Anna Gårdmark" w:date="2022-07-15T10:29:00Z">
            <w:rPr>
              <w:rFonts w:cstheme="minorHAnsi"/>
            </w:rPr>
          </w:rPrChange>
        </w:rPr>
        <w:t xml:space="preserve">in </w:t>
      </w:r>
      <w:r w:rsidR="002057BF" w:rsidRPr="008F5EC8">
        <w:rPr>
          <w:rFonts w:cstheme="minorHAnsi"/>
          <w:i/>
          <w:iCs/>
          <w:lang w:val="en-US"/>
          <w:rPrChange w:id="40" w:author="Anna Gårdmark" w:date="2022-07-15T10:29:00Z">
            <w:rPr>
              <w:rFonts w:cstheme="minorHAnsi"/>
              <w:i/>
              <w:iCs/>
            </w:rPr>
          </w:rPrChange>
        </w:rPr>
        <w:t>PNAS</w:t>
      </w:r>
      <w:r w:rsidRPr="008F5EC8">
        <w:rPr>
          <w:rFonts w:cstheme="minorHAnsi"/>
          <w:lang w:val="en-US"/>
          <w:rPrChange w:id="41" w:author="Anna Gårdmark" w:date="2022-07-15T10:29:00Z">
            <w:rPr>
              <w:rFonts w:cstheme="minorHAnsi"/>
            </w:rPr>
          </w:rPrChange>
        </w:rPr>
        <w:t>.</w:t>
      </w:r>
    </w:p>
    <w:p w14:paraId="16FD1B8F" w14:textId="24368483" w:rsidR="00EE17BA" w:rsidRDefault="00EE17BA" w:rsidP="00534EBC">
      <w:pPr>
        <w:contextualSpacing/>
        <w:jc w:val="both"/>
        <w:rPr>
          <w:ins w:id="42" w:author="Max Lindmark" w:date="2022-04-24T09:02:00Z"/>
          <w:rFonts w:cstheme="minorHAnsi"/>
          <w:lang w:val="en-US"/>
        </w:rPr>
      </w:pPr>
    </w:p>
    <w:p w14:paraId="14043047" w14:textId="75F77DE6" w:rsidR="00CE5191" w:rsidRPr="00A54597" w:rsidDel="00CE5191" w:rsidRDefault="00CE5191">
      <w:pPr>
        <w:contextualSpacing/>
        <w:jc w:val="both"/>
        <w:rPr>
          <w:del w:id="43" w:author="Max Lindmark" w:date="2022-04-24T09:04:00Z"/>
          <w:rFonts w:cstheme="minorHAnsi"/>
          <w:lang w:val="en-US"/>
        </w:rPr>
      </w:pPr>
      <w:moveToRangeStart w:id="44" w:author="Max Lindmark" w:date="2022-04-24T09:02:00Z" w:name="move101683392"/>
      <w:moveTo w:id="45" w:author="Max Lindmark" w:date="2022-04-24T09:02:00Z">
        <w:r w:rsidRPr="008F5EC8">
          <w:rPr>
            <w:lang w:val="en-US"/>
            <w:rPrChange w:id="46" w:author="Anna Gårdmark" w:date="2022-07-15T10:29:00Z">
              <w:rPr/>
            </w:rPrChange>
          </w:rPr>
          <w:t xml:space="preserve">Global warming is often predicted to lead to faster growth rates, but overall shrinking of ectotherm species (e.g., </w:t>
        </w:r>
        <w:del w:id="47" w:author="Anna Gårdmark" w:date="2022-07-15T10:29:00Z">
          <w:r w:rsidRPr="008F5EC8" w:rsidDel="008F5EC8">
            <w:rPr>
              <w:lang w:val="en-US"/>
              <w:rPrChange w:id="48" w:author="Anna Gårdmark" w:date="2022-07-15T10:29:00Z">
                <w:rPr/>
              </w:rPrChange>
            </w:rPr>
            <w:delText>declines in</w:delText>
          </w:r>
        </w:del>
      </w:moveTo>
      <w:ins w:id="49" w:author="Anna Gårdmark" w:date="2022-07-15T10:29:00Z">
        <w:r w:rsidR="008F5EC8" w:rsidRPr="008F5EC8">
          <w:rPr>
            <w:lang w:val="en-US"/>
            <w:rPrChange w:id="50" w:author="Anna Gårdmark" w:date="2022-07-15T10:29:00Z">
              <w:rPr/>
            </w:rPrChange>
          </w:rPr>
          <w:t>re</w:t>
        </w:r>
        <w:r w:rsidR="008F5EC8">
          <w:rPr>
            <w:lang w:val="en-US"/>
          </w:rPr>
          <w:t>duced</w:t>
        </w:r>
      </w:ins>
      <w:moveTo w:id="51" w:author="Max Lindmark" w:date="2022-04-24T09:02:00Z">
        <w:r w:rsidRPr="008F5EC8">
          <w:rPr>
            <w:lang w:val="en-US"/>
            <w:rPrChange w:id="52" w:author="Anna Gårdmark" w:date="2022-07-15T10:29:00Z">
              <w:rPr/>
            </w:rPrChange>
          </w:rPr>
          <w:t xml:space="preserve"> mean body size due to declines in adult size-at-age).</w:t>
        </w:r>
      </w:moveTo>
      <w:moveToRangeEnd w:id="44"/>
      <w:ins w:id="53" w:author="Max Lindmark" w:date="2022-04-24T09:03:00Z">
        <w:r w:rsidRPr="008F5EC8">
          <w:rPr>
            <w:lang w:val="en-US"/>
            <w:rPrChange w:id="54" w:author="Anna Gårdmark" w:date="2022-07-15T10:29:00Z">
              <w:rPr/>
            </w:rPrChange>
          </w:rPr>
          <w:t xml:space="preserve"> These predictions generally stem from </w:t>
        </w:r>
      </w:ins>
      <w:ins w:id="55" w:author="Anna Gårdmark" w:date="2022-07-15T10:29:00Z">
        <w:r w:rsidR="00C97265">
          <w:rPr>
            <w:lang w:val="en-US"/>
          </w:rPr>
          <w:t xml:space="preserve">small-scale and short-term </w:t>
        </w:r>
      </w:ins>
      <w:ins w:id="56" w:author="Max Lindmark" w:date="2022-04-24T09:03:00Z">
        <w:r w:rsidRPr="008F5EC8">
          <w:rPr>
            <w:lang w:val="en-US"/>
            <w:rPrChange w:id="57" w:author="Anna Gårdmark" w:date="2022-07-15T10:29:00Z">
              <w:rPr/>
            </w:rPrChange>
          </w:rPr>
          <w:t>experiments</w:t>
        </w:r>
      </w:ins>
      <w:ins w:id="58" w:author="Max Lindmark" w:date="2022-04-24T13:47:00Z">
        <w:r w:rsidR="000B6E87" w:rsidRPr="008F5EC8">
          <w:rPr>
            <w:lang w:val="en-US"/>
            <w:rPrChange w:id="59" w:author="Anna Gårdmark" w:date="2022-07-15T10:29:00Z">
              <w:rPr/>
            </w:rPrChange>
          </w:rPr>
          <w:t xml:space="preserve">, </w:t>
        </w:r>
      </w:ins>
      <w:ins w:id="60" w:author="Max Lindmark" w:date="2022-04-24T09:03:00Z">
        <w:r w:rsidRPr="008F5EC8">
          <w:rPr>
            <w:lang w:val="en-US"/>
            <w:rPrChange w:id="61" w:author="Anna Gårdmark" w:date="2022-07-15T10:29:00Z">
              <w:rPr/>
            </w:rPrChange>
          </w:rPr>
          <w:t>and to a lesser degree, observational analysis</w:t>
        </w:r>
      </w:ins>
      <w:ins w:id="62" w:author="Max Lindmark" w:date="2022-04-24T09:11:00Z">
        <w:r w:rsidR="00E24E6C" w:rsidRPr="008F5EC8">
          <w:rPr>
            <w:lang w:val="en-US"/>
            <w:rPrChange w:id="63" w:author="Anna Gårdmark" w:date="2022-07-15T10:29:00Z">
              <w:rPr/>
            </w:rPrChange>
          </w:rPr>
          <w:t xml:space="preserve">. </w:t>
        </w:r>
      </w:ins>
      <w:ins w:id="64" w:author="Max Lindmark" w:date="2022-04-24T13:47:00Z">
        <w:r w:rsidR="00625A1E" w:rsidRPr="008F5EC8">
          <w:rPr>
            <w:lang w:val="en-US"/>
            <w:rPrChange w:id="65" w:author="Anna Gårdmark" w:date="2022-07-15T10:29:00Z">
              <w:rPr/>
            </w:rPrChange>
          </w:rPr>
          <w:t>S</w:t>
        </w:r>
      </w:ins>
      <w:ins w:id="66" w:author="Max Lindmark" w:date="2022-04-24T09:12:00Z">
        <w:r w:rsidR="00E24E6C" w:rsidRPr="008F5EC8">
          <w:rPr>
            <w:lang w:val="en-US"/>
            <w:rPrChange w:id="67" w:author="Anna Gårdmark" w:date="2022-07-15T10:29:00Z">
              <w:rPr/>
            </w:rPrChange>
          </w:rPr>
          <w:t xml:space="preserve">emi-controlled </w:t>
        </w:r>
      </w:ins>
      <w:ins w:id="68" w:author="Max Lindmark" w:date="2022-04-24T09:04:00Z">
        <w:r w:rsidRPr="008F5EC8">
          <w:rPr>
            <w:lang w:val="en-US"/>
            <w:rPrChange w:id="69" w:author="Anna Gårdmark" w:date="2022-07-15T10:29:00Z">
              <w:rPr/>
            </w:rPrChange>
          </w:rPr>
          <w:t>e</w:t>
        </w:r>
      </w:ins>
    </w:p>
    <w:p w14:paraId="1CD5DA64" w14:textId="2C8E6E65" w:rsidR="00CE5191" w:rsidRPr="008F5EC8" w:rsidRDefault="00A46D23" w:rsidP="00E24E6C">
      <w:pPr>
        <w:contextualSpacing/>
        <w:jc w:val="both"/>
        <w:rPr>
          <w:ins w:id="70" w:author="Max Lindmark" w:date="2022-04-24T09:05:00Z"/>
          <w:lang w:val="en-US"/>
          <w:rPrChange w:id="71" w:author="Anna Gårdmark" w:date="2022-07-15T10:29:00Z">
            <w:rPr>
              <w:ins w:id="72" w:author="Max Lindmark" w:date="2022-04-24T09:05:00Z"/>
            </w:rPr>
          </w:rPrChange>
        </w:rPr>
      </w:pPr>
      <w:proofErr w:type="gramStart"/>
      <w:ins w:id="73" w:author="Max Lindmark" w:date="2022-04-24T09:00:00Z">
        <w:r w:rsidRPr="008F5EC8">
          <w:rPr>
            <w:lang w:val="en-US"/>
            <w:rPrChange w:id="74" w:author="Anna Gårdmark" w:date="2022-07-15T10:29:00Z">
              <w:rPr/>
            </w:rPrChange>
          </w:rPr>
          <w:t>cosystem-scale</w:t>
        </w:r>
        <w:proofErr w:type="gramEnd"/>
        <w:r w:rsidRPr="008F5EC8">
          <w:rPr>
            <w:lang w:val="en-US"/>
            <w:rPrChange w:id="75" w:author="Anna Gårdmark" w:date="2022-07-15T10:29:00Z">
              <w:rPr/>
            </w:rPrChange>
          </w:rPr>
          <w:t xml:space="preserve"> warming experiments</w:t>
        </w:r>
      </w:ins>
      <w:ins w:id="76" w:author="Max Lindmark" w:date="2022-04-24T09:12:00Z">
        <w:r w:rsidR="00E24E6C" w:rsidRPr="008F5EC8">
          <w:rPr>
            <w:lang w:val="en-US"/>
            <w:rPrChange w:id="77" w:author="Anna Gårdmark" w:date="2022-07-15T10:29:00Z">
              <w:rPr/>
            </w:rPrChange>
          </w:rPr>
          <w:t>, are</w:t>
        </w:r>
      </w:ins>
      <w:ins w:id="78" w:author="Max Lindmark" w:date="2022-04-24T13:48:00Z">
        <w:r w:rsidR="00625A1E" w:rsidRPr="008F5EC8">
          <w:rPr>
            <w:lang w:val="en-US"/>
            <w:rPrChange w:id="79" w:author="Anna Gårdmark" w:date="2022-07-15T10:29:00Z">
              <w:rPr/>
            </w:rPrChange>
          </w:rPr>
          <w:t xml:space="preserve">, however, </w:t>
        </w:r>
      </w:ins>
      <w:ins w:id="80" w:author="Max Lindmark" w:date="2022-04-24T09:12:00Z">
        <w:r w:rsidR="00E24E6C" w:rsidRPr="008F5EC8">
          <w:rPr>
            <w:lang w:val="en-US"/>
            <w:rPrChange w:id="81" w:author="Anna Gårdmark" w:date="2022-07-15T10:29:00Z">
              <w:rPr/>
            </w:rPrChange>
          </w:rPr>
          <w:t xml:space="preserve">extremely </w:t>
        </w:r>
      </w:ins>
      <w:ins w:id="82" w:author="Max Lindmark" w:date="2022-04-24T09:00:00Z">
        <w:r w:rsidRPr="008F5EC8">
          <w:rPr>
            <w:lang w:val="en-US"/>
            <w:rPrChange w:id="83" w:author="Anna Gårdmark" w:date="2022-07-15T10:29:00Z">
              <w:rPr/>
            </w:rPrChange>
          </w:rPr>
          <w:t xml:space="preserve">rare. </w:t>
        </w:r>
      </w:ins>
      <w:ins w:id="84" w:author="Max Lindmark" w:date="2022-04-24T09:04:00Z">
        <w:r w:rsidR="00CE5191" w:rsidRPr="008F5EC8">
          <w:rPr>
            <w:lang w:val="en-US"/>
            <w:rPrChange w:id="85" w:author="Anna Gårdmark" w:date="2022-07-15T10:29:00Z">
              <w:rPr/>
            </w:rPrChange>
          </w:rPr>
          <w:t>Yet, they provide unique insight into potential impacts of climate change</w:t>
        </w:r>
      </w:ins>
      <w:ins w:id="86" w:author="Max Lindmark" w:date="2022-04-24T09:05:00Z">
        <w:r w:rsidR="00CE5191" w:rsidRPr="008F5EC8">
          <w:rPr>
            <w:lang w:val="en-US"/>
            <w:rPrChange w:id="87" w:author="Anna Gårdmark" w:date="2022-07-15T10:29:00Z">
              <w:rPr/>
            </w:rPrChange>
          </w:rPr>
          <w:t>.</w:t>
        </w:r>
      </w:ins>
    </w:p>
    <w:p w14:paraId="3C2E0C16" w14:textId="77777777" w:rsidR="00CE5191" w:rsidRPr="008F5EC8" w:rsidRDefault="00CE5191" w:rsidP="00A46D23">
      <w:pPr>
        <w:contextualSpacing/>
        <w:jc w:val="both"/>
        <w:rPr>
          <w:ins w:id="88" w:author="Max Lindmark" w:date="2022-04-24T09:05:00Z"/>
          <w:lang w:val="en-US"/>
          <w:rPrChange w:id="89" w:author="Anna Gårdmark" w:date="2022-07-15T10:29:00Z">
            <w:rPr>
              <w:ins w:id="90" w:author="Max Lindmark" w:date="2022-04-24T09:05:00Z"/>
            </w:rPr>
          </w:rPrChange>
        </w:rPr>
      </w:pPr>
    </w:p>
    <w:p w14:paraId="40F27BD8" w14:textId="14CFD37B" w:rsidR="00CE5191" w:rsidRPr="00A54597" w:rsidDel="007A5527" w:rsidRDefault="00A46D23" w:rsidP="007A5527">
      <w:pPr>
        <w:contextualSpacing/>
        <w:jc w:val="both"/>
        <w:rPr>
          <w:del w:id="91" w:author="Max Lindmark" w:date="2022-04-24T09:08:00Z"/>
          <w:moveTo w:id="92" w:author="Max Lindmark" w:date="2022-04-24T09:05:00Z"/>
          <w:lang w:val="en-US"/>
        </w:rPr>
      </w:pPr>
      <w:ins w:id="93" w:author="Max Lindmark" w:date="2022-04-24T09:00:00Z">
        <w:r w:rsidRPr="008F5EC8">
          <w:rPr>
            <w:lang w:val="en-US"/>
            <w:rPrChange w:id="94" w:author="Anna Gårdmark" w:date="2022-07-15T10:29:00Z">
              <w:rPr/>
            </w:rPrChange>
          </w:rPr>
          <w:t>I</w:t>
        </w:r>
      </w:ins>
      <w:ins w:id="95" w:author="Max Lindmark" w:date="2022-04-24T09:01:00Z">
        <w:r w:rsidRPr="008F5EC8">
          <w:rPr>
            <w:lang w:val="en-US"/>
            <w:rPrChange w:id="96" w:author="Anna Gårdmark" w:date="2022-07-15T10:29:00Z">
              <w:rPr/>
            </w:rPrChange>
          </w:rPr>
          <w:t xml:space="preserve">n this study, </w:t>
        </w:r>
        <w:r w:rsidR="00CE5191" w:rsidRPr="008F5EC8">
          <w:rPr>
            <w:lang w:val="en-US"/>
            <w:rPrChange w:id="97" w:author="Anna Gårdmark" w:date="2022-07-15T10:29:00Z">
              <w:rPr/>
            </w:rPrChange>
          </w:rPr>
          <w:t xml:space="preserve">we use </w:t>
        </w:r>
      </w:ins>
      <w:ins w:id="98" w:author="Max Lindmark" w:date="2022-04-24T09:00:00Z">
        <w:r w:rsidRPr="008F5EC8">
          <w:rPr>
            <w:lang w:val="en-US"/>
            <w:rPrChange w:id="99" w:author="Anna Gårdmark" w:date="2022-07-15T10:29:00Z">
              <w:rPr/>
            </w:rPrChange>
          </w:rPr>
          <w:t>a</w:t>
        </w:r>
      </w:ins>
      <w:ins w:id="100" w:author="Anna Gårdmark" w:date="2022-07-15T10:30:00Z">
        <w:r w:rsidR="00C97265">
          <w:rPr>
            <w:lang w:val="en-US"/>
          </w:rPr>
          <w:t>n enclosed coastal bay</w:t>
        </w:r>
      </w:ins>
      <w:ins w:id="101" w:author="Max Lindmark" w:date="2022-04-24T09:00:00Z">
        <w:del w:id="102" w:author="Anna Gårdmark" w:date="2022-07-15T10:30:00Z">
          <w:r w:rsidRPr="008F5EC8" w:rsidDel="00C97265">
            <w:rPr>
              <w:lang w:val="en-US"/>
              <w:rPrChange w:id="103" w:author="Anna Gårdmark" w:date="2022-07-15T10:29:00Z">
                <w:rPr/>
              </w:rPrChange>
            </w:rPr>
            <w:delText xml:space="preserve"> </w:delText>
          </w:r>
        </w:del>
      </w:ins>
      <w:ins w:id="104" w:author="Max Lindmark" w:date="2022-04-24T09:02:00Z">
        <w:del w:id="105" w:author="Anna Gårdmark" w:date="2022-07-15T10:30:00Z">
          <w:r w:rsidR="00CE5191" w:rsidRPr="008F5EC8" w:rsidDel="00C97265">
            <w:rPr>
              <w:lang w:val="en-US"/>
              <w:rPrChange w:id="106" w:author="Anna Gårdmark" w:date="2022-07-15T10:29:00Z">
                <w:rPr/>
              </w:rPrChange>
            </w:rPr>
            <w:delText>lake</w:delText>
          </w:r>
        </w:del>
        <w:r w:rsidR="00CE5191" w:rsidRPr="008F5EC8">
          <w:rPr>
            <w:lang w:val="en-US"/>
            <w:rPrChange w:id="107" w:author="Anna Gårdmark" w:date="2022-07-15T10:29:00Z">
              <w:rPr/>
            </w:rPrChange>
          </w:rPr>
          <w:t xml:space="preserve"> </w:t>
        </w:r>
      </w:ins>
      <w:ins w:id="108" w:author="Max Lindmark" w:date="2022-04-24T09:00:00Z">
        <w:r w:rsidRPr="008F5EC8">
          <w:rPr>
            <w:lang w:val="en-US"/>
            <w:rPrChange w:id="109" w:author="Anna Gårdmark" w:date="2022-07-15T10:29:00Z">
              <w:rPr/>
            </w:rPrChange>
          </w:rPr>
          <w:t xml:space="preserve">heated by cooling water from a nuclear power plant for more than two decades </w:t>
        </w:r>
      </w:ins>
      <w:ins w:id="110" w:author="Max Lindmark" w:date="2022-04-24T09:07:00Z">
        <w:r w:rsidR="007A5527" w:rsidRPr="008F5EC8">
          <w:rPr>
            <w:lang w:val="en-US"/>
            <w:rPrChange w:id="111" w:author="Anna Gårdmark" w:date="2022-07-15T10:29:00Z">
              <w:rPr/>
            </w:rPrChange>
          </w:rPr>
          <w:t>(</w:t>
        </w:r>
      </w:ins>
      <w:ins w:id="112" w:author="Anna Gårdmark" w:date="2022-07-15T10:31:00Z">
        <w:r w:rsidR="00C97265">
          <w:rPr>
            <w:lang w:val="en-US"/>
          </w:rPr>
          <w:t xml:space="preserve">resulting in </w:t>
        </w:r>
      </w:ins>
      <w:ins w:id="113" w:author="Max Lindmark" w:date="2022-04-24T09:07:00Z">
        <w:r w:rsidR="007A5527" w:rsidRPr="00A54597">
          <w:rPr>
            <w:lang w:val="en-US"/>
          </w:rPr>
          <w:t>~+8</w:t>
        </w:r>
        <m:oMath>
          <m:r>
            <w:rPr>
              <w:rFonts w:ascii="Cambria Math" w:hAnsi="Cambria Math"/>
              <w:lang w:val="en-US"/>
            </w:rPr>
            <m:t>℃</m:t>
          </m:r>
        </m:oMath>
      </w:ins>
      <w:ins w:id="114" w:author="Anna Gårdmark" w:date="2022-07-15T10:31:00Z">
        <w:r w:rsidR="00C97265">
          <w:rPr>
            <w:rFonts w:eastAsiaTheme="minorEastAsia"/>
            <w:lang w:val="en-US"/>
          </w:rPr>
          <w:t>)</w:t>
        </w:r>
      </w:ins>
      <w:ins w:id="115" w:author="Max Lindmark" w:date="2022-04-24T09:07:00Z">
        <w:r w:rsidR="007A5527">
          <w:rPr>
            <w:rFonts w:eastAsiaTheme="minorEastAsia"/>
            <w:lang w:val="en-US"/>
          </w:rPr>
          <w:t xml:space="preserve"> </w:t>
        </w:r>
      </w:ins>
      <w:ins w:id="116" w:author="Anna Gårdmark" w:date="2022-07-15T10:31:00Z">
        <w:r w:rsidR="00C97265">
          <w:rPr>
            <w:rFonts w:eastAsiaTheme="minorEastAsia"/>
            <w:lang w:val="en-US"/>
          </w:rPr>
          <w:t>and its</w:t>
        </w:r>
      </w:ins>
      <w:ins w:id="117" w:author="Max Lindmark" w:date="2022-04-24T09:07:00Z">
        <w:del w:id="118" w:author="Anna Gårdmark" w:date="2022-07-15T10:31:00Z">
          <w:r w:rsidR="007A5527" w:rsidDel="00C97265">
            <w:rPr>
              <w:rFonts w:eastAsiaTheme="minorEastAsia"/>
              <w:lang w:val="en-US"/>
            </w:rPr>
            <w:delText>warmer than the</w:delText>
          </w:r>
        </w:del>
        <w:r w:rsidR="007A5527">
          <w:rPr>
            <w:rFonts w:eastAsiaTheme="minorEastAsia"/>
            <w:lang w:val="en-US"/>
          </w:rPr>
          <w:t xml:space="preserve"> </w:t>
        </w:r>
      </w:ins>
      <w:ins w:id="119" w:author="Max Lindmark" w:date="2022-04-24T09:08:00Z">
        <w:r w:rsidR="007A5527">
          <w:rPr>
            <w:rFonts w:eastAsiaTheme="minorEastAsia"/>
            <w:lang w:val="en-US"/>
          </w:rPr>
          <w:t>reference area</w:t>
        </w:r>
      </w:ins>
      <w:ins w:id="120" w:author="Max Lindmark" w:date="2022-04-24T09:07:00Z">
        <w:del w:id="121" w:author="Anna Gårdmark" w:date="2022-07-15T10:31:00Z">
          <w:r w:rsidR="007A5527" w:rsidRPr="008F5EC8" w:rsidDel="00C97265">
            <w:rPr>
              <w:lang w:val="en-US"/>
              <w:rPrChange w:id="122" w:author="Anna Gårdmark" w:date="2022-07-15T10:29:00Z">
                <w:rPr/>
              </w:rPrChange>
            </w:rPr>
            <w:delText>)</w:delText>
          </w:r>
        </w:del>
      </w:ins>
      <w:ins w:id="123" w:author="Max Lindmark" w:date="2022-04-24T09:08:00Z">
        <w:r w:rsidR="007A5527" w:rsidRPr="008F5EC8">
          <w:rPr>
            <w:lang w:val="en-US"/>
            <w:rPrChange w:id="124" w:author="Anna Gårdmark" w:date="2022-07-15T10:29:00Z">
              <w:rPr/>
            </w:rPrChange>
          </w:rPr>
          <w:t xml:space="preserve"> </w:t>
        </w:r>
      </w:ins>
      <w:ins w:id="125" w:author="Max Lindmark" w:date="2022-04-24T09:02:00Z">
        <w:r w:rsidR="00CE5191" w:rsidRPr="008F5EC8">
          <w:rPr>
            <w:lang w:val="en-US"/>
            <w:rPrChange w:id="126" w:author="Anna Gårdmark" w:date="2022-07-15T10:29:00Z">
              <w:rPr/>
            </w:rPrChange>
          </w:rPr>
          <w:t xml:space="preserve">as a large-scale experimental study system. </w:t>
        </w:r>
      </w:ins>
      <w:ins w:id="127" w:author="Max Lindmark" w:date="2022-04-24T09:05:00Z">
        <w:r w:rsidR="00CE5191" w:rsidRPr="008F5EC8">
          <w:rPr>
            <w:lang w:val="en-US"/>
            <w:rPrChange w:id="128" w:author="Anna Gårdmark" w:date="2022-07-15T10:29:00Z">
              <w:rPr/>
            </w:rPrChange>
          </w:rPr>
          <w:t>We analy</w:t>
        </w:r>
      </w:ins>
      <w:ins w:id="129" w:author="Anna Gårdmark" w:date="2022-07-15T10:32:00Z">
        <w:r w:rsidR="00C97265">
          <w:rPr>
            <w:lang w:val="en-US"/>
          </w:rPr>
          <w:t>z</w:t>
        </w:r>
      </w:ins>
      <w:ins w:id="130" w:author="Max Lindmark" w:date="2022-04-24T09:05:00Z">
        <w:del w:id="131" w:author="Anna Gårdmark" w:date="2022-07-15T10:32:00Z">
          <w:r w:rsidR="00CE5191" w:rsidRPr="008F5EC8" w:rsidDel="00C97265">
            <w:rPr>
              <w:lang w:val="en-US"/>
              <w:rPrChange w:id="132" w:author="Anna Gårdmark" w:date="2022-07-15T10:29:00Z">
                <w:rPr/>
              </w:rPrChange>
            </w:rPr>
            <w:delText>s</w:delText>
          </w:r>
        </w:del>
        <w:r w:rsidR="00CE5191" w:rsidRPr="008F5EC8">
          <w:rPr>
            <w:lang w:val="en-US"/>
            <w:rPrChange w:id="133" w:author="Anna Gårdmark" w:date="2022-07-15T10:29:00Z">
              <w:rPr/>
            </w:rPrChange>
          </w:rPr>
          <w:t xml:space="preserve">e time series of growth-increment </w:t>
        </w:r>
        <w:proofErr w:type="spellStart"/>
        <w:r w:rsidR="00CE5191" w:rsidRPr="008F5EC8">
          <w:rPr>
            <w:lang w:val="en-US"/>
            <w:rPrChange w:id="134" w:author="Anna Gårdmark" w:date="2022-07-15T10:29:00Z">
              <w:rPr/>
            </w:rPrChange>
          </w:rPr>
          <w:t>biochronologie</w:t>
        </w:r>
      </w:ins>
      <w:ins w:id="135" w:author="Max Lindmark" w:date="2022-04-24T09:06:00Z">
        <w:r w:rsidR="00CE5191" w:rsidRPr="008F5EC8">
          <w:rPr>
            <w:lang w:val="en-US"/>
            <w:rPrChange w:id="136" w:author="Anna Gårdmark" w:date="2022-07-15T10:29:00Z">
              <w:rPr/>
            </w:rPrChange>
          </w:rPr>
          <w:t>s</w:t>
        </w:r>
        <w:proofErr w:type="spellEnd"/>
        <w:r w:rsidR="00CE5191" w:rsidRPr="008F5EC8">
          <w:rPr>
            <w:lang w:val="en-US"/>
            <w:rPrChange w:id="137" w:author="Anna Gårdmark" w:date="2022-07-15T10:29:00Z">
              <w:rPr/>
            </w:rPrChange>
          </w:rPr>
          <w:t xml:space="preserve"> and </w:t>
        </w:r>
        <w:r w:rsidR="007A5527" w:rsidRPr="008F5EC8">
          <w:rPr>
            <w:lang w:val="en-US"/>
            <w:rPrChange w:id="138" w:author="Anna Gårdmark" w:date="2022-07-15T10:29:00Z">
              <w:rPr/>
            </w:rPrChange>
          </w:rPr>
          <w:t>catch data of a common fres</w:t>
        </w:r>
      </w:ins>
      <w:ins w:id="139" w:author="Max Lindmark" w:date="2022-04-24T09:07:00Z">
        <w:r w:rsidR="007A5527" w:rsidRPr="008F5EC8">
          <w:rPr>
            <w:lang w:val="en-US"/>
            <w:rPrChange w:id="140" w:author="Anna Gårdmark" w:date="2022-07-15T10:29:00Z">
              <w:rPr/>
            </w:rPrChange>
          </w:rPr>
          <w:t xml:space="preserve">hwater fish </w:t>
        </w:r>
      </w:ins>
      <w:ins w:id="141" w:author="Max Lindmark" w:date="2022-04-24T09:06:00Z">
        <w:r w:rsidR="007A5527" w:rsidRPr="008F5EC8">
          <w:rPr>
            <w:lang w:val="en-US"/>
            <w:rPrChange w:id="142" w:author="Anna Gårdmark" w:date="2022-07-15T10:29:00Z">
              <w:rPr/>
            </w:rPrChange>
          </w:rPr>
          <w:t>(12658 length-at-age measurements from 2426 individuals in 256 net deployments)</w:t>
        </w:r>
      </w:ins>
      <w:ins w:id="143" w:author="Max Lindmark" w:date="2022-04-24T09:07:00Z">
        <w:r w:rsidR="007A5527" w:rsidRPr="008F5EC8">
          <w:rPr>
            <w:lang w:val="en-US"/>
            <w:rPrChange w:id="144" w:author="Anna Gårdmark" w:date="2022-07-15T10:29:00Z">
              <w:rPr/>
            </w:rPrChange>
          </w:rPr>
          <w:t xml:space="preserve">, to quantify </w:t>
        </w:r>
      </w:ins>
      <w:moveToRangeStart w:id="145" w:author="Max Lindmark" w:date="2022-04-24T09:05:00Z" w:name="move101683535"/>
      <w:moveTo w:id="146" w:author="Max Lindmark" w:date="2022-04-24T09:05:00Z">
        <w:del w:id="147" w:author="Max Lindmark" w:date="2022-04-24T09:07:00Z">
          <w:r w:rsidR="00CE5191" w:rsidRPr="00A54597" w:rsidDel="007A5527">
            <w:rPr>
              <w:lang w:val="en-US"/>
            </w:rPr>
            <w:delText xml:space="preserve">We quantify </w:delText>
          </w:r>
        </w:del>
        <w:r w:rsidR="00CE5191" w:rsidRPr="00A54597">
          <w:rPr>
            <w:lang w:val="en-US"/>
          </w:rPr>
          <w:t>differences in key individual- and population level parameters, such as body growth, asymptotic size, mortality rates</w:t>
        </w:r>
        <w:del w:id="148" w:author="Max Lindmark" w:date="2022-04-24T09:07:00Z">
          <w:r w:rsidR="00CE5191" w:rsidRPr="00A54597" w:rsidDel="007A5527">
            <w:rPr>
              <w:lang w:val="en-US"/>
            </w:rPr>
            <w:delText>, and size-spectra between the heated and reference coastal are</w:delText>
          </w:r>
        </w:del>
      </w:moveTo>
      <w:ins w:id="149" w:author="Max Lindmark" w:date="2022-04-24T09:07:00Z">
        <w:r w:rsidR="007A5527">
          <w:rPr>
            <w:lang w:val="en-US"/>
          </w:rPr>
          <w:t>.</w:t>
        </w:r>
      </w:ins>
      <w:moveTo w:id="150" w:author="Max Lindmark" w:date="2022-04-24T09:05:00Z">
        <w:del w:id="151" w:author="Max Lindmark" w:date="2022-04-24T09:07:00Z">
          <w:r w:rsidR="00CE5191" w:rsidRPr="00A54597" w:rsidDel="007A5527">
            <w:rPr>
              <w:lang w:val="en-US"/>
            </w:rPr>
            <w:delText>a, using hierarchical Bayesian models.</w:delText>
          </w:r>
        </w:del>
      </w:moveTo>
    </w:p>
    <w:p w14:paraId="3185F09A" w14:textId="77777777" w:rsidR="00CE5191" w:rsidRPr="00A54597" w:rsidRDefault="00CE5191" w:rsidP="00CE5191">
      <w:pPr>
        <w:contextualSpacing/>
        <w:jc w:val="both"/>
        <w:rPr>
          <w:moveTo w:id="152" w:author="Max Lindmark" w:date="2022-04-24T09:05:00Z"/>
          <w:lang w:val="en-US"/>
        </w:rPr>
      </w:pPr>
    </w:p>
    <w:p w14:paraId="345694A8" w14:textId="170BFD8E" w:rsidR="00A46D23" w:rsidRPr="00A46D23" w:rsidDel="00A46D23" w:rsidRDefault="00F96E0F" w:rsidP="00534EBC">
      <w:pPr>
        <w:contextualSpacing/>
        <w:jc w:val="both"/>
        <w:rPr>
          <w:del w:id="153" w:author="Max Lindmark" w:date="2022-04-24T09:00:00Z"/>
          <w:lang w:val="en-GB"/>
          <w:rPrChange w:id="154" w:author="Max Lindmark" w:date="2022-04-24T09:00:00Z">
            <w:rPr>
              <w:del w:id="155" w:author="Max Lindmark" w:date="2022-04-24T09:00:00Z"/>
              <w:lang w:val="en-US"/>
            </w:rPr>
          </w:rPrChange>
        </w:rPr>
      </w:pPr>
      <w:moveFromRangeStart w:id="156" w:author="Max Lindmark" w:date="2022-04-24T09:02:00Z" w:name="move101683392"/>
      <w:moveToRangeEnd w:id="145"/>
      <w:moveFrom w:id="157" w:author="Max Lindmark" w:date="2022-04-24T09:02:00Z">
        <w:del w:id="158" w:author="Max Lindmark" w:date="2022-04-24T09:03:00Z">
          <w:r w:rsidRPr="008F5EC8" w:rsidDel="00CE5191">
            <w:rPr>
              <w:lang w:val="en-US"/>
              <w:rPrChange w:id="159" w:author="Anna Gårdmark" w:date="2022-07-15T10:29:00Z">
                <w:rPr/>
              </w:rPrChange>
            </w:rPr>
            <w:delText xml:space="preserve">Global warming is often predicted to </w:delText>
          </w:r>
          <w:r w:rsidR="00B32C00" w:rsidRPr="008F5EC8" w:rsidDel="00CE5191">
            <w:rPr>
              <w:lang w:val="en-US"/>
              <w:rPrChange w:id="160" w:author="Anna Gårdmark" w:date="2022-07-15T10:29:00Z">
                <w:rPr/>
              </w:rPrChange>
            </w:rPr>
            <w:delText xml:space="preserve">lead to faster growth rates, but overall </w:delText>
          </w:r>
          <w:r w:rsidRPr="008F5EC8" w:rsidDel="00CE5191">
            <w:rPr>
              <w:lang w:val="en-US"/>
              <w:rPrChange w:id="161" w:author="Anna Gårdmark" w:date="2022-07-15T10:29:00Z">
                <w:rPr/>
              </w:rPrChange>
            </w:rPr>
            <w:delText>shrinking of ectotherm species (e.g.</w:delText>
          </w:r>
          <w:r w:rsidR="004A15F8" w:rsidRPr="008F5EC8" w:rsidDel="00CE5191">
            <w:rPr>
              <w:lang w:val="en-US"/>
              <w:rPrChange w:id="162" w:author="Anna Gårdmark" w:date="2022-07-15T10:29:00Z">
                <w:rPr/>
              </w:rPrChange>
            </w:rPr>
            <w:delText>,</w:delText>
          </w:r>
          <w:r w:rsidRPr="008F5EC8" w:rsidDel="00CE5191">
            <w:rPr>
              <w:lang w:val="en-US"/>
              <w:rPrChange w:id="163" w:author="Anna Gårdmark" w:date="2022-07-15T10:29:00Z">
                <w:rPr/>
              </w:rPrChange>
            </w:rPr>
            <w:delText xml:space="preserve"> declines in mean body size</w:delText>
          </w:r>
          <w:r w:rsidR="00B32C00" w:rsidRPr="008F5EC8" w:rsidDel="00CE5191">
            <w:rPr>
              <w:lang w:val="en-US"/>
              <w:rPrChange w:id="164" w:author="Anna Gårdmark" w:date="2022-07-15T10:29:00Z">
                <w:rPr/>
              </w:rPrChange>
            </w:rPr>
            <w:delText xml:space="preserve"> due to declines in adult size-at-age</w:delText>
          </w:r>
          <w:r w:rsidRPr="008F5EC8" w:rsidDel="00CE5191">
            <w:rPr>
              <w:lang w:val="en-US"/>
              <w:rPrChange w:id="165" w:author="Anna Gårdmark" w:date="2022-07-15T10:29:00Z">
                <w:rPr/>
              </w:rPrChange>
            </w:rPr>
            <w:delText>)</w:delText>
          </w:r>
          <w:r w:rsidR="00DB298A" w:rsidRPr="008F5EC8" w:rsidDel="00CE5191">
            <w:rPr>
              <w:lang w:val="en-US"/>
              <w:rPrChange w:id="166" w:author="Anna Gårdmark" w:date="2022-07-15T10:29:00Z">
                <w:rPr/>
              </w:rPrChange>
            </w:rPr>
            <w:delText xml:space="preserve">. </w:delText>
          </w:r>
        </w:del>
      </w:moveFrom>
      <w:moveFromRangeEnd w:id="156"/>
      <w:del w:id="167" w:author="Max Lindmark" w:date="2022-04-24T09:03:00Z">
        <w:r w:rsidR="00DB298A" w:rsidRPr="008F5EC8" w:rsidDel="00CE5191">
          <w:rPr>
            <w:lang w:val="en-US"/>
            <w:rPrChange w:id="168" w:author="Anna Gårdmark" w:date="2022-07-15T10:29:00Z">
              <w:rPr/>
            </w:rPrChange>
          </w:rPr>
          <w:delText>How</w:delText>
        </w:r>
        <w:r w:rsidR="00B32C00" w:rsidRPr="008F5EC8" w:rsidDel="00CE5191">
          <w:rPr>
            <w:lang w:val="en-US"/>
            <w:rPrChange w:id="169" w:author="Anna Gårdmark" w:date="2022-07-15T10:29:00Z">
              <w:rPr/>
            </w:rPrChange>
          </w:rPr>
          <w:delText>ever</w:delText>
        </w:r>
        <w:r w:rsidR="00DB298A" w:rsidRPr="008F5EC8" w:rsidDel="00CE5191">
          <w:rPr>
            <w:lang w:val="en-US"/>
            <w:rPrChange w:id="170" w:author="Anna Gårdmark" w:date="2022-07-15T10:29:00Z">
              <w:rPr/>
            </w:rPrChange>
          </w:rPr>
          <w:delText>, more informative than changes in average sizes is ho</w:delText>
        </w:r>
        <w:r w:rsidR="00EB6228" w:rsidRPr="008F5EC8" w:rsidDel="00CE5191">
          <w:rPr>
            <w:lang w:val="en-US"/>
            <w:rPrChange w:id="171" w:author="Anna Gårdmark" w:date="2022-07-15T10:29:00Z">
              <w:rPr/>
            </w:rPrChange>
          </w:rPr>
          <w:delText xml:space="preserve">w </w:delText>
        </w:r>
        <w:r w:rsidR="00F5087D" w:rsidRPr="008F5EC8" w:rsidDel="00CE5191">
          <w:rPr>
            <w:lang w:val="en-US"/>
            <w:rPrChange w:id="172" w:author="Anna Gårdmark" w:date="2022-07-15T10:29:00Z">
              <w:rPr/>
            </w:rPrChange>
          </w:rPr>
          <w:delText>the size spectrum of species change</w:delText>
        </w:r>
        <w:r w:rsidR="00A54597" w:rsidRPr="008F5EC8" w:rsidDel="00CE5191">
          <w:rPr>
            <w:lang w:val="en-US"/>
            <w:rPrChange w:id="173" w:author="Anna Gårdmark" w:date="2022-07-15T10:29:00Z">
              <w:rPr/>
            </w:rPrChange>
          </w:rPr>
          <w:delText>s</w:delText>
        </w:r>
        <w:r w:rsidR="000712F7" w:rsidRPr="008F5EC8" w:rsidDel="00CE5191">
          <w:rPr>
            <w:lang w:val="en-US"/>
            <w:rPrChange w:id="174" w:author="Anna Gårdmark" w:date="2022-07-15T10:29:00Z">
              <w:rPr/>
            </w:rPrChange>
          </w:rPr>
          <w:delText xml:space="preserve">. This is </w:delText>
        </w:r>
        <w:r w:rsidR="00F5087D" w:rsidRPr="008F5EC8" w:rsidDel="00CE5191">
          <w:rPr>
            <w:lang w:val="en-US"/>
            <w:rPrChange w:id="175" w:author="Anna Gårdmark" w:date="2022-07-15T10:29:00Z">
              <w:rPr/>
            </w:rPrChange>
          </w:rPr>
          <w:delText xml:space="preserve">because key biological rates and ecological processes scale with size, and </w:delText>
        </w:r>
        <w:r w:rsidR="00F5087D" w:rsidRPr="00A54597" w:rsidDel="00CE5191">
          <w:rPr>
            <w:lang w:val="en-US"/>
          </w:rPr>
          <w:delText>the value of these traits for the mean body size of a population is not the same as the mean population trait value</w:delText>
        </w:r>
        <w:r w:rsidR="00A54597" w:rsidDel="00CE5191">
          <w:rPr>
            <w:lang w:val="en-US"/>
          </w:rPr>
          <w:delText>,</w:delText>
        </w:r>
        <w:r w:rsidR="003E68EE" w:rsidRPr="00A54597" w:rsidDel="00CE5191">
          <w:rPr>
            <w:lang w:val="en-US"/>
          </w:rPr>
          <w:delText xml:space="preserve"> due to allometric scaling.</w:delText>
        </w:r>
        <w:r w:rsidR="00D06228" w:rsidRPr="00A54597" w:rsidDel="00CE5191">
          <w:rPr>
            <w:lang w:val="en-US"/>
          </w:rPr>
          <w:delText xml:space="preserve"> </w:delText>
        </w:r>
      </w:del>
    </w:p>
    <w:p w14:paraId="110410D2" w14:textId="64061012" w:rsidR="00D06228" w:rsidRPr="00A54597" w:rsidDel="007A5527" w:rsidRDefault="00D06228" w:rsidP="00534EBC">
      <w:pPr>
        <w:contextualSpacing/>
        <w:jc w:val="both"/>
        <w:rPr>
          <w:del w:id="176" w:author="Max Lindmark" w:date="2022-04-24T09:08:00Z"/>
          <w:lang w:val="en-US"/>
        </w:rPr>
      </w:pPr>
    </w:p>
    <w:p w14:paraId="57A35CD4" w14:textId="04026E8B" w:rsidR="00D06228" w:rsidRPr="00A54597" w:rsidDel="007A5527" w:rsidRDefault="00D06228" w:rsidP="00534EBC">
      <w:pPr>
        <w:contextualSpacing/>
        <w:jc w:val="both"/>
        <w:rPr>
          <w:del w:id="177" w:author="Max Lindmark" w:date="2022-04-24T09:08:00Z"/>
          <w:moveFrom w:id="178" w:author="Max Lindmark" w:date="2022-04-24T09:05:00Z"/>
          <w:lang w:val="en-US"/>
        </w:rPr>
      </w:pPr>
      <w:del w:id="179" w:author="Max Lindmark" w:date="2022-04-24T09:08:00Z">
        <w:r w:rsidRPr="00A54597" w:rsidDel="007A5527">
          <w:rPr>
            <w:lang w:val="en-US"/>
          </w:rPr>
          <w:delText xml:space="preserve">The size-spectrum of species is shaped by temperature-dependent </w:delText>
        </w:r>
        <w:r w:rsidR="009E27F4" w:rsidRPr="00A54597" w:rsidDel="007A5527">
          <w:rPr>
            <w:lang w:val="en-US"/>
          </w:rPr>
          <w:delText xml:space="preserve">biological and </w:delText>
        </w:r>
        <w:r w:rsidRPr="00A54597" w:rsidDel="007A5527">
          <w:rPr>
            <w:lang w:val="en-US"/>
          </w:rPr>
          <w:delText>ecological processes such as body growth, mortality and recruitment</w:delText>
        </w:r>
        <w:r w:rsidR="00727845" w:rsidRPr="00A54597" w:rsidDel="007A5527">
          <w:rPr>
            <w:lang w:val="en-US"/>
          </w:rPr>
          <w:delText xml:space="preserve">. </w:delText>
        </w:r>
        <w:r w:rsidR="00F930F5" w:rsidRPr="00A54597" w:rsidDel="007A5527">
          <w:rPr>
            <w:lang w:val="en-US"/>
          </w:rPr>
          <w:delText xml:space="preserve">In this study, </w:delText>
        </w:r>
        <w:r w:rsidR="00896D1E" w:rsidRPr="00A54597" w:rsidDel="007A5527">
          <w:rPr>
            <w:lang w:val="en-US"/>
          </w:rPr>
          <w:delText>we use data from a unique, large-scale 23-year-long heating-experiment</w:delText>
        </w:r>
        <w:r w:rsidR="009B7C3E" w:rsidRPr="00A54597" w:rsidDel="007A5527">
          <w:rPr>
            <w:lang w:val="en-US"/>
          </w:rPr>
          <w:delText xml:space="preserve"> </w:delText>
        </w:r>
      </w:del>
      <w:del w:id="180" w:author="Max Lindmark" w:date="2022-04-24T09:07:00Z">
        <w:r w:rsidR="009B7C3E" w:rsidRPr="00A54597" w:rsidDel="007A5527">
          <w:rPr>
            <w:lang w:val="en-US"/>
          </w:rPr>
          <w:delText>(</w:delText>
        </w:r>
        <w:r w:rsidR="008E44DD" w:rsidRPr="00A54597" w:rsidDel="007A5527">
          <w:rPr>
            <w:lang w:val="en-US"/>
          </w:rPr>
          <w:delText>~</w:delText>
        </w:r>
        <w:r w:rsidR="009B7C3E" w:rsidRPr="00A54597" w:rsidDel="007A5527">
          <w:rPr>
            <w:lang w:val="en-US"/>
          </w:rPr>
          <w:delText>+8</w:delText>
        </w:r>
        <m:oMath>
          <m:r>
            <w:rPr>
              <w:rFonts w:ascii="Cambria Math" w:hAnsi="Cambria Math"/>
              <w:lang w:val="en-US"/>
            </w:rPr>
            <m:t>℃</m:t>
          </m:r>
        </m:oMath>
        <w:r w:rsidR="009B7C3E" w:rsidRPr="00A54597" w:rsidDel="007A5527">
          <w:rPr>
            <w:lang w:val="en-US"/>
          </w:rPr>
          <w:delText>)</w:delText>
        </w:r>
        <w:r w:rsidR="00896D1E" w:rsidRPr="00A54597" w:rsidDel="007A5527">
          <w:rPr>
            <w:lang w:val="en-US"/>
          </w:rPr>
          <w:delText xml:space="preserve"> </w:delText>
        </w:r>
      </w:del>
      <w:del w:id="181" w:author="Max Lindmark" w:date="2022-04-24T09:08:00Z">
        <w:r w:rsidR="00896D1E" w:rsidRPr="00A54597" w:rsidDel="007A5527">
          <w:rPr>
            <w:lang w:val="en-US"/>
          </w:rPr>
          <w:delText xml:space="preserve">of a coastal ecosystem </w:delText>
        </w:r>
        <w:r w:rsidR="002E53F3" w:rsidRPr="00A54597" w:rsidDel="007A5527">
          <w:rPr>
            <w:lang w:val="en-US"/>
          </w:rPr>
          <w:delText xml:space="preserve">(and a non-warmed reference area) </w:delText>
        </w:r>
        <w:r w:rsidR="00896D1E" w:rsidRPr="00A54597" w:rsidDel="007A5527">
          <w:rPr>
            <w:lang w:val="en-US"/>
          </w:rPr>
          <w:delText>to quantify how warming changed fish body growth</w:delText>
        </w:r>
        <w:r w:rsidR="00573FBF" w:rsidRPr="00A54597" w:rsidDel="007A5527">
          <w:rPr>
            <w:lang w:val="en-US"/>
          </w:rPr>
          <w:delText xml:space="preserve"> and</w:delText>
        </w:r>
        <w:r w:rsidR="00896D1E" w:rsidRPr="00A54597" w:rsidDel="007A5527">
          <w:rPr>
            <w:lang w:val="en-US"/>
          </w:rPr>
          <w:delText xml:space="preserve"> mortality</w:delText>
        </w:r>
        <w:r w:rsidR="00573FBF" w:rsidRPr="00A54597" w:rsidDel="007A5527">
          <w:rPr>
            <w:lang w:val="en-US"/>
          </w:rPr>
          <w:delText>, and how that has affected the size-spectrum.</w:delText>
        </w:r>
        <w:r w:rsidR="003C625B" w:rsidRPr="00A54597" w:rsidDel="007A5527">
          <w:rPr>
            <w:lang w:val="en-US"/>
          </w:rPr>
          <w:delText xml:space="preserve"> </w:delText>
        </w:r>
      </w:del>
      <w:moveFromRangeStart w:id="182" w:author="Max Lindmark" w:date="2022-04-24T09:05:00Z" w:name="move101683535"/>
      <w:moveFrom w:id="183" w:author="Max Lindmark" w:date="2022-04-24T09:05:00Z">
        <w:del w:id="184" w:author="Max Lindmark" w:date="2022-04-24T09:08:00Z">
          <w:r w:rsidR="003C625B" w:rsidRPr="00A54597" w:rsidDel="007A5527">
            <w:rPr>
              <w:lang w:val="en-US"/>
            </w:rPr>
            <w:delText>W</w:delText>
          </w:r>
          <w:r w:rsidR="006E6153" w:rsidRPr="00A54597" w:rsidDel="007A5527">
            <w:rPr>
              <w:lang w:val="en-US"/>
            </w:rPr>
            <w:delText>e quantify differences in key individual- and population level parameters, such as body growth, asymptotic size, mortality rates, and size-spectra between the heated and reference coastal area</w:delText>
          </w:r>
          <w:r w:rsidR="003E06EE" w:rsidRPr="00A54597" w:rsidDel="007A5527">
            <w:rPr>
              <w:lang w:val="en-US"/>
            </w:rPr>
            <w:delText>, using hierarchical Bayesian models</w:delText>
          </w:r>
          <w:r w:rsidR="00097019" w:rsidRPr="00A54597" w:rsidDel="007A5527">
            <w:rPr>
              <w:lang w:val="en-US"/>
            </w:rPr>
            <w:delText>.</w:delText>
          </w:r>
        </w:del>
      </w:moveFrom>
    </w:p>
    <w:moveFromRangeEnd w:id="182"/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446488D0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</w:t>
      </w:r>
      <w:ins w:id="185" w:author="Anna Gårdmark" w:date="2022-07-15T10:32:00Z">
        <w:r w:rsidR="00C97265">
          <w:rPr>
            <w:lang w:val="en-US"/>
          </w:rPr>
          <w:t xml:space="preserve">body </w:t>
        </w:r>
      </w:ins>
      <w:r w:rsidRPr="00A54597">
        <w:rPr>
          <w:lang w:val="en-US"/>
        </w:rPr>
        <w:t xml:space="preserve">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</w:t>
      </w:r>
      <w:ins w:id="186" w:author="Max Lindmark" w:date="2022-04-24T13:48:00Z">
        <w:r w:rsidR="00BE78C1">
          <w:rPr>
            <w:lang w:val="en-US"/>
          </w:rPr>
          <w:t xml:space="preserve">However, despite these </w:t>
        </w:r>
      </w:ins>
      <w:del w:id="187" w:author="Max Lindmark" w:date="2022-04-24T13:48:00Z">
        <w:r w:rsidR="00DC1343" w:rsidRPr="00A54597" w:rsidDel="00BE78C1">
          <w:rPr>
            <w:lang w:val="en-US"/>
          </w:rPr>
          <w:delText xml:space="preserve">These </w:delText>
        </w:r>
      </w:del>
      <w:r w:rsidR="00DC1343" w:rsidRPr="00A54597">
        <w:rPr>
          <w:lang w:val="en-US"/>
        </w:rPr>
        <w:t>changes in growth and size</w:t>
      </w:r>
      <w:ins w:id="188" w:author="Max Lindmark" w:date="2022-04-24T13:48:00Z">
        <w:r w:rsidR="00BE78C1">
          <w:rPr>
            <w:lang w:val="en-US"/>
          </w:rPr>
          <w:t xml:space="preserve">, </w:t>
        </w:r>
        <w:r w:rsidR="004918B3">
          <w:rPr>
            <w:lang w:val="en-US"/>
          </w:rPr>
          <w:t xml:space="preserve">the size-spectrum </w:t>
        </w:r>
      </w:ins>
      <w:ins w:id="189" w:author="Max Lindmark" w:date="2022-04-24T13:49:00Z">
        <w:r w:rsidR="004B451E">
          <w:rPr>
            <w:lang w:val="en-US"/>
          </w:rPr>
          <w:t>was only slightly larger in the heated area</w:t>
        </w:r>
      </w:ins>
      <w:ins w:id="190" w:author="Anna Gårdmark" w:date="2022-07-15T10:33:00Z">
        <w:r w:rsidR="00C97265">
          <w:rPr>
            <w:lang w:val="en-US"/>
          </w:rPr>
          <w:t>, which we showed was</w:t>
        </w:r>
      </w:ins>
      <w:ins w:id="191" w:author="Max Lindmark" w:date="2022-04-24T13:49:00Z">
        <w:r w:rsidR="004B451E">
          <w:rPr>
            <w:lang w:val="en-US"/>
          </w:rPr>
          <w:t xml:space="preserve"> </w:t>
        </w:r>
      </w:ins>
      <w:ins w:id="192" w:author="Max Lindmark" w:date="2022-04-24T13:50:00Z">
        <w:r w:rsidR="004B451E">
          <w:rPr>
            <w:lang w:val="en-US"/>
          </w:rPr>
          <w:t xml:space="preserve">due to </w:t>
        </w:r>
      </w:ins>
      <w:ins w:id="193" w:author="Max Lindmark" w:date="2022-04-24T13:49:00Z">
        <w:del w:id="194" w:author="Anna Gårdmark" w:date="2022-07-15T10:33:00Z">
          <w:r w:rsidR="004918B3" w:rsidDel="00C97265">
            <w:rPr>
              <w:lang w:val="en-US"/>
            </w:rPr>
            <w:delText xml:space="preserve">the </w:delText>
          </w:r>
        </w:del>
        <w:r w:rsidR="004918B3">
          <w:rPr>
            <w:lang w:val="en-US"/>
          </w:rPr>
          <w:t xml:space="preserve">elevated </w:t>
        </w:r>
      </w:ins>
      <w:del w:id="195" w:author="Max Lindmark" w:date="2022-04-24T13:48:00Z">
        <w:r w:rsidR="00DC1343" w:rsidRPr="00A54597" w:rsidDel="00BE78C1">
          <w:rPr>
            <w:lang w:val="en-US"/>
          </w:rPr>
          <w:delText xml:space="preserve"> were so large that, </w:delText>
        </w:r>
      </w:del>
      <w:del w:id="196" w:author="Max Lindmark" w:date="2022-04-24T13:49:00Z">
        <w:r w:rsidR="00DC1343" w:rsidRPr="00A54597" w:rsidDel="004918B3">
          <w:rPr>
            <w:lang w:val="en-US"/>
          </w:rPr>
          <w:delText xml:space="preserve">despite a higher mortality rate in the heated area, it still had a larger </w:delText>
        </w:r>
        <w:r w:rsidR="009075FF" w:rsidRPr="00A54597" w:rsidDel="004918B3">
          <w:rPr>
            <w:lang w:val="en-US"/>
          </w:rPr>
          <w:delText>size-spectrum exponent (greater proportion of large fish)</w:delText>
        </w:r>
      </w:del>
      <w:ins w:id="197" w:author="Max Lindmark" w:date="2022-04-24T13:49:00Z">
        <w:r w:rsidR="0012219D">
          <w:rPr>
            <w:lang w:val="en-US"/>
          </w:rPr>
          <w:t>mortality rates</w:t>
        </w:r>
      </w:ins>
      <w:r w:rsidR="009075FF" w:rsidRPr="00A54597">
        <w:rPr>
          <w:lang w:val="en-US"/>
        </w:rPr>
        <w:t xml:space="preserve">. </w:t>
      </w:r>
    </w:p>
    <w:p w14:paraId="11E8AA00" w14:textId="77777777" w:rsidR="00A46D23" w:rsidRPr="00A54597" w:rsidRDefault="00A46D23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647F7035" w14:textId="77777777" w:rsidR="00E9109C" w:rsidRDefault="007A5527" w:rsidP="00554915">
      <w:pPr>
        <w:tabs>
          <w:tab w:val="left" w:pos="3190"/>
        </w:tabs>
        <w:contextualSpacing/>
        <w:jc w:val="both"/>
        <w:rPr>
          <w:ins w:id="198" w:author="Anna Gårdmark" w:date="2022-07-15T10:35:00Z"/>
          <w:lang w:val="en-US"/>
        </w:rPr>
      </w:pPr>
      <w:ins w:id="199" w:author="Max Lindmark" w:date="2022-04-24T09:09:00Z">
        <w:r>
          <w:rPr>
            <w:lang w:val="en-US"/>
          </w:rPr>
          <w:t xml:space="preserve">Our findings </w:t>
        </w:r>
      </w:ins>
      <w:del w:id="200" w:author="Max Lindmark" w:date="2022-04-24T09:09:00Z">
        <w:r w:rsidR="006D6049" w:rsidRPr="00A54597" w:rsidDel="007A5527">
          <w:rPr>
            <w:lang w:val="en-US"/>
          </w:rPr>
          <w:delText xml:space="preserve">Not only do these findings </w:delText>
        </w:r>
        <w:r w:rsidR="00E85AF1" w:rsidRPr="00A54597" w:rsidDel="007A5527">
          <w:rPr>
            <w:lang w:val="en-US"/>
          </w:rPr>
          <w:delText xml:space="preserve">show </w:delText>
        </w:r>
      </w:del>
      <w:ins w:id="201" w:author="Max Lindmark" w:date="2022-04-24T09:09:00Z">
        <w:r>
          <w:rPr>
            <w:lang w:val="en-US"/>
          </w:rPr>
          <w:t xml:space="preserve">reveal </w:t>
        </w:r>
      </w:ins>
      <w:r w:rsidR="00E85AF1" w:rsidRPr="00A54597">
        <w:rPr>
          <w:lang w:val="en-US"/>
        </w:rPr>
        <w:t xml:space="preserve">that universal predictions about the shrinking </w:t>
      </w:r>
      <w:r w:rsidR="00554915" w:rsidRPr="00A54597">
        <w:rPr>
          <w:lang w:val="en-US"/>
        </w:rPr>
        <w:t xml:space="preserve">of ectotherm organisms may </w:t>
      </w:r>
      <w:del w:id="202" w:author="Max Lindmark" w:date="2022-04-22T10:35:00Z">
        <w:r w:rsidR="00554915" w:rsidRPr="00A54597" w:rsidDel="002057BF">
          <w:rPr>
            <w:lang w:val="en-US"/>
          </w:rPr>
          <w:delText>be simplistic</w:delText>
        </w:r>
      </w:del>
      <w:ins w:id="203" w:author="Max Lindmark" w:date="2022-04-22T10:35:00Z">
        <w:r w:rsidR="002057BF">
          <w:rPr>
            <w:lang w:val="en-US"/>
          </w:rPr>
          <w:t xml:space="preserve">be too </w:t>
        </w:r>
      </w:ins>
      <w:ins w:id="204" w:author="Max Lindmark" w:date="2022-04-24T09:10:00Z">
        <w:r>
          <w:rPr>
            <w:lang w:val="en-US"/>
          </w:rPr>
          <w:t>simplistic since</w:t>
        </w:r>
      </w:ins>
      <w:ins w:id="205" w:author="Max Lindmark" w:date="2022-04-24T09:08:00Z">
        <w:r>
          <w:rPr>
            <w:lang w:val="en-US"/>
          </w:rPr>
          <w:t xml:space="preserve"> they typically focus on individual-level changes (body growth rates) and not </w:t>
        </w:r>
      </w:ins>
      <w:ins w:id="206" w:author="Max Lindmark" w:date="2022-04-24T09:09:00Z">
        <w:r>
          <w:rPr>
            <w:lang w:val="en-US"/>
          </w:rPr>
          <w:t xml:space="preserve">population-level processes (mortality and demography). </w:t>
        </w:r>
      </w:ins>
      <w:ins w:id="207" w:author="Max Lindmark" w:date="2022-04-24T13:50:00Z">
        <w:r w:rsidR="00B465AE">
          <w:rPr>
            <w:lang w:val="en-US"/>
          </w:rPr>
          <w:t xml:space="preserve">It also suggests that mortality may be </w:t>
        </w:r>
      </w:ins>
      <w:ins w:id="208" w:author="Max Lindmark" w:date="2022-04-24T13:56:00Z">
        <w:r w:rsidR="00114774">
          <w:rPr>
            <w:lang w:val="en-US"/>
          </w:rPr>
          <w:t>similarly</w:t>
        </w:r>
      </w:ins>
      <w:ins w:id="209" w:author="Max Lindmark" w:date="2022-04-24T13:55:00Z">
        <w:r w:rsidR="00114774">
          <w:rPr>
            <w:lang w:val="en-US"/>
          </w:rPr>
          <w:t xml:space="preserve"> </w:t>
        </w:r>
        <w:r w:rsidR="00B465AE">
          <w:rPr>
            <w:lang w:val="en-US"/>
          </w:rPr>
          <w:t xml:space="preserve">important </w:t>
        </w:r>
      </w:ins>
      <w:ins w:id="210" w:author="Max Lindmark" w:date="2022-04-24T13:56:00Z">
        <w:r w:rsidR="00114774">
          <w:rPr>
            <w:lang w:val="en-US"/>
          </w:rPr>
          <w:t xml:space="preserve">as a </w:t>
        </w:r>
      </w:ins>
      <w:ins w:id="211" w:author="Max Lindmark" w:date="2022-04-24T13:55:00Z">
        <w:r w:rsidR="00B465AE">
          <w:rPr>
            <w:lang w:val="en-US"/>
          </w:rPr>
          <w:t>driver</w:t>
        </w:r>
      </w:ins>
      <w:ins w:id="212" w:author="Anna Gårdmark" w:date="2022-07-15T10:34:00Z">
        <w:r w:rsidR="00E9109C">
          <w:rPr>
            <w:lang w:val="en-US"/>
          </w:rPr>
          <w:t xml:space="preserve"> of</w:t>
        </w:r>
      </w:ins>
      <w:ins w:id="213" w:author="Max Lindmark" w:date="2022-04-24T13:55:00Z">
        <w:r w:rsidR="00B465AE">
          <w:rPr>
            <w:lang w:val="en-US"/>
          </w:rPr>
          <w:t xml:space="preserve"> </w:t>
        </w:r>
        <w:r w:rsidR="00114774">
          <w:rPr>
            <w:lang w:val="en-US"/>
          </w:rPr>
          <w:t>size structure</w:t>
        </w:r>
      </w:ins>
      <w:ins w:id="214" w:author="Max Lindmark" w:date="2022-04-24T13:56:00Z">
        <w:r w:rsidR="00114774">
          <w:rPr>
            <w:lang w:val="en-US"/>
          </w:rPr>
          <w:t xml:space="preserve">-changes </w:t>
        </w:r>
      </w:ins>
      <w:ins w:id="215" w:author="Max Lindmark" w:date="2022-04-24T13:55:00Z">
        <w:r w:rsidR="00114774">
          <w:rPr>
            <w:lang w:val="en-US"/>
          </w:rPr>
          <w:t xml:space="preserve">with warming as body growth rates. </w:t>
        </w:r>
      </w:ins>
      <w:ins w:id="216" w:author="Max Lindmark" w:date="2022-04-24T13:50:00Z">
        <w:r w:rsidR="00B465AE">
          <w:rPr>
            <w:lang w:val="en-US"/>
          </w:rPr>
          <w:t xml:space="preserve"> </w:t>
        </w:r>
      </w:ins>
    </w:p>
    <w:p w14:paraId="19E8C691" w14:textId="77777777" w:rsidR="00E9109C" w:rsidRDefault="00E9109C" w:rsidP="00554915">
      <w:pPr>
        <w:tabs>
          <w:tab w:val="left" w:pos="3190"/>
        </w:tabs>
        <w:contextualSpacing/>
        <w:jc w:val="both"/>
        <w:rPr>
          <w:ins w:id="217" w:author="Anna Gårdmark" w:date="2022-07-15T10:35:00Z"/>
          <w:lang w:val="en-US"/>
        </w:rPr>
      </w:pPr>
      <w:ins w:id="218" w:author="Anna Gårdmark" w:date="2022-07-15T10:35:00Z">
        <w:r>
          <w:rPr>
            <w:rStyle w:val="Kommentarsreferens"/>
          </w:rPr>
          <w:commentReference w:id="219"/>
        </w:r>
      </w:ins>
    </w:p>
    <w:p w14:paraId="7EB6648D" w14:textId="19C8FB9F" w:rsidR="009075FF" w:rsidRPr="00A54597" w:rsidRDefault="002055D5" w:rsidP="00554915">
      <w:pPr>
        <w:tabs>
          <w:tab w:val="left" w:pos="3190"/>
        </w:tabs>
        <w:contextualSpacing/>
        <w:jc w:val="both"/>
        <w:rPr>
          <w:lang w:val="en-US"/>
        </w:rPr>
      </w:pPr>
      <w:ins w:id="220" w:author="Anna Gårdmark" w:date="2022-07-15T10:37:00Z">
        <w:r>
          <w:rPr>
            <w:lang w:val="en-US"/>
          </w:rPr>
          <w:t>Population size-distributions determine</w:t>
        </w:r>
      </w:ins>
      <w:ins w:id="221" w:author="Anna Gårdmark" w:date="2022-07-15T10:36:00Z">
        <w:r w:rsidRPr="002055D5">
          <w:rPr>
            <w:lang w:val="en-US"/>
            <w:rPrChange w:id="222" w:author="Anna Gårdmark" w:date="2022-07-15T10:36:00Z">
              <w:rPr/>
            </w:rPrChange>
          </w:rPr>
          <w:t xml:space="preserve"> ecological functions, interactions, and dynamics</w:t>
        </w:r>
      </w:ins>
      <w:ins w:id="223" w:author="Anna Gårdmark" w:date="2022-07-15T10:37:00Z">
        <w:r>
          <w:rPr>
            <w:lang w:val="en-US"/>
          </w:rPr>
          <w:t xml:space="preserve">, and understanding their responses to climate change is therefore paramount. </w:t>
        </w:r>
      </w:ins>
      <w:ins w:id="224" w:author="Max Lindmark" w:date="2022-04-24T09:09:00Z">
        <w:del w:id="225" w:author="Anna Gårdmark" w:date="2022-07-15T10:36:00Z">
          <w:r w:rsidR="007A5527" w:rsidDel="002055D5">
            <w:rPr>
              <w:lang w:val="en-US"/>
            </w:rPr>
            <w:delText>Hence</w:delText>
          </w:r>
        </w:del>
      </w:ins>
      <w:ins w:id="226" w:author="Anna Gårdmark" w:date="2022-07-15T10:36:00Z">
        <w:r>
          <w:rPr>
            <w:lang w:val="en-US"/>
          </w:rPr>
          <w:t>Our results demonstrate that</w:t>
        </w:r>
      </w:ins>
      <w:ins w:id="227" w:author="Max Lindmark" w:date="2022-04-24T09:09:00Z">
        <w:del w:id="228" w:author="Anna Gårdmark" w:date="2022-07-15T10:36:00Z">
          <w:r w:rsidR="007A5527" w:rsidDel="002055D5">
            <w:rPr>
              <w:lang w:val="en-US"/>
            </w:rPr>
            <w:delText>,</w:delText>
          </w:r>
        </w:del>
      </w:ins>
      <w:del w:id="229" w:author="Max Lindmark" w:date="2022-04-24T09:09:00Z">
        <w:r w:rsidR="00554915" w:rsidRPr="00A54597" w:rsidDel="007A5527">
          <w:rPr>
            <w:lang w:val="en-US"/>
          </w:rPr>
          <w:delText>, they also reveal that</w:delText>
        </w:r>
      </w:del>
      <w:r w:rsidR="00554915" w:rsidRPr="00A54597">
        <w:rPr>
          <w:lang w:val="en-US"/>
        </w:rPr>
        <w:t xml:space="preserve">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</w:t>
      </w:r>
      <w:del w:id="230" w:author="Max Lindmark" w:date="2022-04-22T10:35:00Z">
        <w:r w:rsidR="009075FF" w:rsidRPr="00A54597" w:rsidDel="002057BF">
          <w:rPr>
            <w:lang w:val="en-US"/>
          </w:rPr>
          <w:delText xml:space="preserve">which affect ecological interactions and dynamics, </w:delText>
        </w:r>
      </w:del>
      <w:r w:rsidR="009075FF" w:rsidRPr="00A54597">
        <w:rPr>
          <w:lang w:val="en-US"/>
        </w:rPr>
        <w:t xml:space="preserve">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 xml:space="preserve">, and </w:t>
      </w:r>
      <w:ins w:id="231" w:author="Anna Gårdmark" w:date="2022-07-15T10:38:00Z">
        <w:r>
          <w:rPr>
            <w:lang w:val="en-US"/>
          </w:rPr>
          <w:t xml:space="preserve">how </w:t>
        </w:r>
      </w:ins>
      <w:r w:rsidR="006F0424">
        <w:rPr>
          <w:lang w:val="en-US"/>
        </w:rPr>
        <w:t>these changes may depend on each other</w:t>
      </w:r>
      <w:r w:rsidR="009075FF" w:rsidRPr="00A54597">
        <w:rPr>
          <w:lang w:val="en-US"/>
        </w:rPr>
        <w:t>.</w:t>
      </w:r>
      <w:ins w:id="232" w:author="Max Lindmark" w:date="2022-04-24T09:10:00Z">
        <w:r w:rsidR="00A542B2">
          <w:rPr>
            <w:lang w:val="en-US"/>
          </w:rPr>
          <w:t xml:space="preserve"> This knowledge is critical for </w:t>
        </w:r>
      </w:ins>
      <w:ins w:id="233" w:author="Max Lindmark" w:date="2022-04-24T13:56:00Z">
        <w:r w:rsidR="00D91785">
          <w:rPr>
            <w:lang w:val="en-US"/>
          </w:rPr>
          <w:t xml:space="preserve">mechanistic </w:t>
        </w:r>
      </w:ins>
      <w:ins w:id="234" w:author="Max Lindmark" w:date="2022-04-24T09:10:00Z">
        <w:r w:rsidR="00A542B2">
          <w:rPr>
            <w:lang w:val="en-US"/>
          </w:rPr>
          <w:t>climate assessments of aquatic ecosystems.</w:t>
        </w:r>
      </w:ins>
    </w:p>
    <w:p w14:paraId="73088249" w14:textId="1F046DC6" w:rsidR="00E90064" w:rsidRPr="008F5EC8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US"/>
          <w:rPrChange w:id="235" w:author="Anna Gårdmark" w:date="2022-07-15T10:29:00Z">
            <w:rPr>
              <w:rFonts w:cstheme="minorHAnsi"/>
            </w:rPr>
          </w:rPrChange>
        </w:rPr>
      </w:pPr>
      <w:r w:rsidRPr="008F5EC8">
        <w:rPr>
          <w:lang w:val="en-US"/>
          <w:rPrChange w:id="236" w:author="Anna Gårdmark" w:date="2022-07-15T10:29:00Z">
            <w:rPr/>
          </w:rPrChange>
        </w:rPr>
        <w:tab/>
      </w:r>
    </w:p>
    <w:p w14:paraId="05A2CB20" w14:textId="4A9D05EE" w:rsidR="008B0DC2" w:rsidRPr="008F5EC8" w:rsidRDefault="008B0DC2" w:rsidP="00534EBC">
      <w:pPr>
        <w:contextualSpacing/>
        <w:jc w:val="both"/>
        <w:rPr>
          <w:rFonts w:cstheme="minorHAnsi"/>
          <w:lang w:val="en-US"/>
          <w:rPrChange w:id="237" w:author="Anna Gårdmark" w:date="2022-07-15T10:29:00Z">
            <w:rPr>
              <w:rFonts w:cstheme="minorHAnsi"/>
            </w:rPr>
          </w:rPrChange>
        </w:rPr>
      </w:pPr>
      <w:r w:rsidRPr="008F5EC8">
        <w:rPr>
          <w:rFonts w:cstheme="minorHAnsi"/>
          <w:lang w:val="en-US"/>
          <w:rPrChange w:id="238" w:author="Anna Gårdmark" w:date="2022-07-15T10:29:00Z">
            <w:rPr>
              <w:rFonts w:cstheme="minorHAnsi"/>
            </w:rPr>
          </w:rPrChange>
        </w:rPr>
        <w:t xml:space="preserve">We are grateful for your consideration of our manuscript, and </w:t>
      </w:r>
      <w:r w:rsidR="007476F3" w:rsidRPr="008F5EC8">
        <w:rPr>
          <w:rFonts w:cstheme="minorHAnsi"/>
          <w:lang w:val="en-US"/>
          <w:rPrChange w:id="239" w:author="Anna Gårdmark" w:date="2022-07-15T10:29:00Z">
            <w:rPr>
              <w:rFonts w:cstheme="minorHAnsi"/>
            </w:rPr>
          </w:rPrChange>
        </w:rPr>
        <w:t>we</w:t>
      </w:r>
      <w:r w:rsidRPr="008F5EC8">
        <w:rPr>
          <w:rFonts w:cstheme="minorHAnsi"/>
          <w:lang w:val="en-US"/>
          <w:rPrChange w:id="240" w:author="Anna Gårdmark" w:date="2022-07-15T10:29:00Z">
            <w:rPr>
              <w:rFonts w:cstheme="minorHAnsi"/>
            </w:rPr>
          </w:rPrChange>
        </w:rPr>
        <w:t xml:space="preserve"> look forward to hearing from you.</w:t>
      </w:r>
    </w:p>
    <w:p w14:paraId="465E13C3" w14:textId="77777777" w:rsidR="00262EAE" w:rsidRPr="008F5EC8" w:rsidRDefault="00262EAE" w:rsidP="00534EBC">
      <w:pPr>
        <w:contextualSpacing/>
        <w:rPr>
          <w:rFonts w:eastAsiaTheme="minorEastAsia" w:cstheme="minorHAnsi"/>
          <w:noProof/>
          <w:lang w:val="en-US"/>
          <w:rPrChange w:id="241" w:author="Anna Gårdmark" w:date="2022-07-15T10:29:00Z">
            <w:rPr>
              <w:rFonts w:eastAsiaTheme="minorEastAsia" w:cstheme="minorHAnsi"/>
              <w:noProof/>
            </w:rPr>
          </w:rPrChange>
        </w:rPr>
      </w:pPr>
    </w:p>
    <w:p w14:paraId="2E642BEF" w14:textId="0011CFD0" w:rsidR="00C47003" w:rsidRPr="008F5EC8" w:rsidRDefault="00EC6773" w:rsidP="00534EBC">
      <w:pPr>
        <w:contextualSpacing/>
        <w:rPr>
          <w:rFonts w:eastAsiaTheme="minorEastAsia" w:cstheme="minorHAnsi"/>
          <w:noProof/>
          <w:lang w:val="en-US"/>
          <w:rPrChange w:id="242" w:author="Anna Gårdmark" w:date="2022-07-15T10:29:00Z">
            <w:rPr>
              <w:rFonts w:eastAsiaTheme="minorEastAsia" w:cstheme="minorHAnsi"/>
              <w:noProof/>
            </w:rPr>
          </w:rPrChange>
        </w:rPr>
      </w:pPr>
      <w:r w:rsidRPr="008F5EC8">
        <w:rPr>
          <w:rFonts w:eastAsiaTheme="minorEastAsia" w:cstheme="minorHAnsi"/>
          <w:noProof/>
          <w:lang w:val="en-US"/>
          <w:rPrChange w:id="243" w:author="Anna Gårdmark" w:date="2022-07-15T10:29:00Z">
            <w:rPr>
              <w:rFonts w:eastAsiaTheme="minorEastAsia" w:cstheme="minorHAnsi"/>
              <w:noProof/>
            </w:rPr>
          </w:rPrChange>
        </w:rPr>
        <w:t>Sincerely,</w:t>
      </w:r>
    </w:p>
    <w:p w14:paraId="27A85C6D" w14:textId="77777777" w:rsidR="00E13FA0" w:rsidRPr="008F5EC8" w:rsidRDefault="00E13FA0" w:rsidP="00534EBC">
      <w:pPr>
        <w:contextualSpacing/>
        <w:rPr>
          <w:rFonts w:eastAsiaTheme="minorEastAsia" w:cstheme="minorHAnsi"/>
          <w:noProof/>
          <w:lang w:val="en-US"/>
          <w:rPrChange w:id="244" w:author="Anna Gårdmark" w:date="2022-07-15T10:29:00Z">
            <w:rPr>
              <w:rFonts w:eastAsiaTheme="minorEastAsia" w:cstheme="minorHAnsi"/>
              <w:noProof/>
            </w:rPr>
          </w:rPrChange>
        </w:rPr>
      </w:pPr>
    </w:p>
    <w:p w14:paraId="0A6A7C1C" w14:textId="77777777" w:rsidR="0016583D" w:rsidRPr="008F5EC8" w:rsidRDefault="007D7979" w:rsidP="00534EBC">
      <w:pPr>
        <w:pStyle w:val="Litteraturfrteckning"/>
        <w:contextualSpacing/>
        <w:rPr>
          <w:rFonts w:eastAsiaTheme="minorEastAsia" w:cstheme="minorHAnsi"/>
          <w:noProof/>
          <w:lang w:val="en-US"/>
          <w:rPrChange w:id="245" w:author="Anna Gårdmark" w:date="2022-07-15T10:29:00Z">
            <w:rPr>
              <w:rFonts w:eastAsiaTheme="minorEastAsia" w:cstheme="minorHAnsi"/>
              <w:noProof/>
            </w:rPr>
          </w:rPrChange>
        </w:rPr>
      </w:pPr>
      <w:r w:rsidRPr="008F5EC8">
        <w:rPr>
          <w:rFonts w:eastAsiaTheme="minorEastAsia" w:cstheme="minorHAnsi"/>
          <w:noProof/>
          <w:lang w:val="en-US"/>
          <w:rPrChange w:id="246" w:author="Anna Gårdmark" w:date="2022-07-15T10:29:00Z">
            <w:rPr>
              <w:rFonts w:eastAsiaTheme="minorEastAsia" w:cstheme="minorHAnsi"/>
              <w:noProof/>
            </w:rPr>
          </w:rPrChange>
        </w:rPr>
        <w:t>Max Lindmark</w:t>
      </w:r>
      <w:r w:rsidR="004F5128" w:rsidRPr="008F5EC8">
        <w:rPr>
          <w:rFonts w:eastAsiaTheme="minorEastAsia" w:cstheme="minorHAnsi"/>
          <w:noProof/>
          <w:lang w:val="en-US"/>
          <w:rPrChange w:id="247" w:author="Anna Gårdmark" w:date="2022-07-15T10:29:00Z">
            <w:rPr>
              <w:rFonts w:eastAsiaTheme="minorEastAsia" w:cstheme="minorHAnsi"/>
              <w:noProof/>
            </w:rPr>
          </w:rPrChange>
        </w:rPr>
        <w:t>, on</w:t>
      </w:r>
      <w:r w:rsidR="000B7BDD" w:rsidRPr="008F5EC8">
        <w:rPr>
          <w:rFonts w:eastAsiaTheme="minorEastAsia" w:cstheme="minorHAnsi"/>
          <w:noProof/>
          <w:lang w:val="en-US"/>
          <w:rPrChange w:id="248" w:author="Anna Gårdmark" w:date="2022-07-15T10:29:00Z">
            <w:rPr>
              <w:rFonts w:eastAsiaTheme="minorEastAsia" w:cstheme="minorHAnsi"/>
              <w:noProof/>
            </w:rPr>
          </w:rPrChange>
        </w:rPr>
        <w:t xml:space="preserve"> </w:t>
      </w:r>
      <w:r w:rsidR="004F5128" w:rsidRPr="008F5EC8">
        <w:rPr>
          <w:rFonts w:eastAsiaTheme="minorEastAsia" w:cstheme="minorHAnsi"/>
          <w:noProof/>
          <w:lang w:val="en-US"/>
          <w:rPrChange w:id="249" w:author="Anna Gårdmark" w:date="2022-07-15T10:29:00Z">
            <w:rPr>
              <w:rFonts w:eastAsiaTheme="minorEastAsia" w:cstheme="minorHAnsi"/>
              <w:noProof/>
            </w:rPr>
          </w:rPrChange>
        </w:rPr>
        <w:t>behalf of all co-authors</w:t>
      </w:r>
    </w:p>
    <w:p w14:paraId="4F653F62" w14:textId="77777777" w:rsidR="00B81983" w:rsidRPr="008F5EC8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US"/>
          <w:rPrChange w:id="250" w:author="Anna Gårdmark" w:date="2022-07-15T10:29:00Z">
            <w:rPr>
              <w:rFonts w:eastAsiaTheme="minorEastAsia" w:cstheme="minorHAnsi"/>
              <w:noProof/>
            </w:rPr>
          </w:rPrChange>
        </w:rPr>
      </w:pPr>
      <w:r w:rsidRPr="008F5EC8">
        <w:rPr>
          <w:rFonts w:eastAsiaTheme="minorEastAsia" w:cstheme="minorHAnsi"/>
          <w:noProof/>
          <w:lang w:val="en-US"/>
          <w:rPrChange w:id="251" w:author="Anna Gårdmark" w:date="2022-07-15T10:29:00Z">
            <w:rPr>
              <w:rFonts w:eastAsiaTheme="minorEastAsia" w:cstheme="minorHAnsi"/>
              <w:noProof/>
            </w:rPr>
          </w:rPrChange>
        </w:rPr>
        <w:t>Swedish University of Agricultural Sciences, Department of Aquatic Resources, Institute of</w:t>
      </w:r>
    </w:p>
    <w:p w14:paraId="33743EAE" w14:textId="77777777" w:rsidR="00B81983" w:rsidRPr="008F5EC8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US"/>
          <w:rPrChange w:id="252" w:author="Anna Gårdmark" w:date="2022-07-15T10:29:00Z">
            <w:rPr>
              <w:rFonts w:eastAsiaTheme="minorEastAsia" w:cstheme="minorHAnsi"/>
              <w:noProof/>
            </w:rPr>
          </w:rPrChange>
        </w:rPr>
      </w:pPr>
      <w:r w:rsidRPr="008F5EC8">
        <w:rPr>
          <w:rFonts w:eastAsiaTheme="minorEastAsia" w:cstheme="minorHAnsi"/>
          <w:noProof/>
          <w:lang w:val="en-US"/>
          <w:rPrChange w:id="253" w:author="Anna Gårdmark" w:date="2022-07-15T10:29:00Z">
            <w:rPr>
              <w:rFonts w:eastAsiaTheme="minorEastAsia" w:cstheme="minorHAnsi"/>
              <w:noProof/>
            </w:rPr>
          </w:rPrChange>
        </w:rPr>
        <w:t xml:space="preserve">Marine Research, Turistgatan 5, Lysekil  453 30, Sweden, Tel.: +46(0)104784137, </w:t>
      </w:r>
      <w:r w:rsidRPr="008F5EC8">
        <w:rPr>
          <w:rFonts w:eastAsiaTheme="minorEastAsia" w:cstheme="minorHAnsi"/>
          <w:b/>
          <w:bCs/>
          <w:noProof/>
          <w:lang w:val="en-US"/>
          <w:rPrChange w:id="254" w:author="Anna Gårdmark" w:date="2022-07-15T10:29:00Z">
            <w:rPr>
              <w:rFonts w:eastAsiaTheme="minorEastAsia" w:cstheme="minorHAnsi"/>
              <w:b/>
              <w:bCs/>
              <w:noProof/>
            </w:rPr>
          </w:rPrChange>
        </w:rPr>
        <w:t>email</w:t>
      </w:r>
      <w:r w:rsidRPr="008F5EC8">
        <w:rPr>
          <w:rFonts w:eastAsiaTheme="minorEastAsia" w:cstheme="minorHAnsi"/>
          <w:noProof/>
          <w:lang w:val="en-US"/>
          <w:rPrChange w:id="255" w:author="Anna Gårdmark" w:date="2022-07-15T10:29:00Z">
            <w:rPr>
              <w:rFonts w:eastAsiaTheme="minorEastAsia" w:cstheme="minorHAnsi"/>
              <w:noProof/>
            </w:rPr>
          </w:rPrChange>
        </w:rPr>
        <w:t>:</w:t>
      </w:r>
    </w:p>
    <w:p w14:paraId="33B2B5C8" w14:textId="2CB258E2" w:rsidR="00D77072" w:rsidRPr="0037110F" w:rsidRDefault="000E32A0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</w:rPr>
      </w:pPr>
      <w:hyperlink r:id="rId14" w:history="1">
        <w:r w:rsidR="00341403" w:rsidRPr="00341403">
          <w:rPr>
            <w:rStyle w:val="Hyperlnk"/>
            <w:rFonts w:eastAsiaTheme="minorEastAsia" w:cstheme="minorHAnsi"/>
            <w:noProof/>
          </w:rPr>
          <w:t>max.lindmark@slu.se</w:t>
        </w:r>
      </w:hyperlink>
      <w:bookmarkStart w:id="256" w:name="_GoBack"/>
      <w:bookmarkEnd w:id="256"/>
    </w:p>
    <w:sectPr w:rsidR="00D77072" w:rsidRPr="0037110F" w:rsidSect="00F97B62">
      <w:headerReference w:type="even" r:id="rId15"/>
      <w:headerReference w:type="first" r:id="rId16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9" w:author="Anna Gårdmark" w:date="2022-07-15T10:35:00Z" w:initials="AG">
    <w:p w14:paraId="034982C3" w14:textId="1698B574" w:rsidR="00E9109C" w:rsidRDefault="00E9109C">
      <w:pPr>
        <w:pStyle w:val="Kommentarer"/>
      </w:pPr>
      <w:r>
        <w:rPr>
          <w:rStyle w:val="Kommentarsreferens"/>
        </w:rPr>
        <w:annotationRef/>
      </w:r>
      <w:r>
        <w:rPr>
          <w:rStyle w:val="Kommentarsreferens"/>
        </w:rPr>
        <w:t>här behövs någon mening om varför det är viktigt att förstå vad som driver förändringar i storleksfördelningar (förslagsvis som en inledande mening till sista stycket</w:t>
      </w:r>
      <w:r w:rsidR="002055D5">
        <w:rPr>
          <w:rStyle w:val="Kommentarsreferens"/>
        </w:rPr>
        <w:t xml:space="preserve"> – se förslag i </w:t>
      </w:r>
      <w:proofErr w:type="spellStart"/>
      <w:r w:rsidR="002055D5">
        <w:rPr>
          <w:rStyle w:val="Kommentarsreferens"/>
        </w:rPr>
        <w:t>track</w:t>
      </w:r>
      <w:proofErr w:type="spellEnd"/>
      <w:r w:rsidR="002055D5">
        <w:rPr>
          <w:rStyle w:val="Kommentarsreferens"/>
        </w:rPr>
        <w:t xml:space="preserve"> </w:t>
      </w:r>
      <w:proofErr w:type="spellStart"/>
      <w:r w:rsidR="002055D5">
        <w:rPr>
          <w:rStyle w:val="Kommentarsreferens"/>
        </w:rPr>
        <w:t>changes</w:t>
      </w:r>
      <w:proofErr w:type="spellEnd"/>
      <w:r>
        <w:rPr>
          <w:rStyle w:val="Kommentarsreferens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4982C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F3102" w14:textId="77777777" w:rsidR="000E32A0" w:rsidRDefault="000E32A0" w:rsidP="00B65B3A">
      <w:r>
        <w:separator/>
      </w:r>
    </w:p>
    <w:p w14:paraId="3207D90B" w14:textId="77777777" w:rsidR="000E32A0" w:rsidRDefault="000E32A0"/>
  </w:endnote>
  <w:endnote w:type="continuationSeparator" w:id="0">
    <w:p w14:paraId="0DB5696E" w14:textId="77777777" w:rsidR="000E32A0" w:rsidRDefault="000E32A0" w:rsidP="00B65B3A">
      <w:r>
        <w:continuationSeparator/>
      </w:r>
    </w:p>
    <w:p w14:paraId="039A5DBB" w14:textId="77777777" w:rsidR="000E32A0" w:rsidRDefault="000E3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42A5B" w14:textId="77777777" w:rsidR="000E32A0" w:rsidRDefault="000E32A0" w:rsidP="00B65B3A">
      <w:r>
        <w:separator/>
      </w:r>
    </w:p>
  </w:footnote>
  <w:footnote w:type="continuationSeparator" w:id="0">
    <w:p w14:paraId="1F87F529" w14:textId="77777777" w:rsidR="000E32A0" w:rsidRDefault="000E32A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Sidhuvud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Gårdmark">
    <w15:presenceInfo w15:providerId="AD" w15:userId="S-1-5-21-1060284298-1343024091-682003330-100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6669D"/>
    <w:rsid w:val="000712F7"/>
    <w:rsid w:val="000756FB"/>
    <w:rsid w:val="00075F98"/>
    <w:rsid w:val="0007638F"/>
    <w:rsid w:val="0008177A"/>
    <w:rsid w:val="00082605"/>
    <w:rsid w:val="0008457F"/>
    <w:rsid w:val="0008552C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6E87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E32A0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774"/>
    <w:rsid w:val="00114FF7"/>
    <w:rsid w:val="001159B1"/>
    <w:rsid w:val="00116BBC"/>
    <w:rsid w:val="001176B1"/>
    <w:rsid w:val="00120CD8"/>
    <w:rsid w:val="0012219D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08BE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C418C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55D5"/>
    <w:rsid w:val="002057BF"/>
    <w:rsid w:val="0020601C"/>
    <w:rsid w:val="00206076"/>
    <w:rsid w:val="00206140"/>
    <w:rsid w:val="00207355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4CB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76F2B"/>
    <w:rsid w:val="00482C31"/>
    <w:rsid w:val="004847B0"/>
    <w:rsid w:val="004918B3"/>
    <w:rsid w:val="00495E09"/>
    <w:rsid w:val="004A15F8"/>
    <w:rsid w:val="004A3193"/>
    <w:rsid w:val="004A4121"/>
    <w:rsid w:val="004A679F"/>
    <w:rsid w:val="004B2249"/>
    <w:rsid w:val="004B2811"/>
    <w:rsid w:val="004B36C5"/>
    <w:rsid w:val="004B451E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2297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A1E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60ED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A5527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5EC8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6D23"/>
    <w:rsid w:val="00A47489"/>
    <w:rsid w:val="00A475B5"/>
    <w:rsid w:val="00A47A74"/>
    <w:rsid w:val="00A52302"/>
    <w:rsid w:val="00A542B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6A56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465AE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E78C1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570C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97265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5191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1785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4E6C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109C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1EF1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C8"/>
    <w:pPr>
      <w:spacing w:after="160" w:line="259" w:lineRule="auto"/>
    </w:pPr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8F5EC8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8F5EC8"/>
  </w:style>
  <w:style w:type="character" w:customStyle="1" w:styleId="Rubrik1Char">
    <w:name w:val="Rubrik 1 Char"/>
    <w:basedOn w:val="Standardstycketeckensnitt"/>
    <w:link w:val="Rubrik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5509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A5509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A550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6A5509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Citat">
    <w:name w:val="Quote"/>
    <w:basedOn w:val="Normal"/>
    <w:link w:val="Citat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Innehll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Innehll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Betoning">
    <w:name w:val="Emphasis"/>
    <w:basedOn w:val="Standardstycketeckensnitt"/>
    <w:uiPriority w:val="1"/>
    <w:rsid w:val="006A5509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ark">
    <w:name w:val="Strong"/>
    <w:basedOn w:val="Standardstycketeckensnitt"/>
    <w:uiPriority w:val="1"/>
    <w:rsid w:val="006A5509"/>
    <w:rPr>
      <w:b/>
      <w:bCs/>
    </w:rPr>
  </w:style>
  <w:style w:type="table" w:customStyle="1" w:styleId="Sidfottabell">
    <w:name w:val="Sidfot tabell"/>
    <w:basedOn w:val="Normaltabel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6A550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6A5509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Litteraturfrteckning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C0480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0480A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0480A"/>
    <w:rPr>
      <w:rFonts w:asciiTheme="minorHAnsi" w:hAnsi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0480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stycke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Standardstycketeckensnit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x.lindmark@slu.se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9F6DF50-444F-4901-B482-2448D1C1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861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Anna Gårdmark</cp:lastModifiedBy>
  <cp:revision>5</cp:revision>
  <cp:lastPrinted>2018-05-22T13:29:00Z</cp:lastPrinted>
  <dcterms:created xsi:type="dcterms:W3CDTF">2022-07-15T08:29:00Z</dcterms:created>
  <dcterms:modified xsi:type="dcterms:W3CDTF">2022-07-15T08:38:00Z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